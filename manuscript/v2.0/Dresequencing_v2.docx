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7A2746" w14:textId="7797042D" w:rsidR="008D24A9" w:rsidRPr="00264EDE" w:rsidRDefault="00264EDE" w:rsidP="003A0A00">
      <w:pPr>
        <w:jc w:val="center"/>
      </w:pPr>
      <w:r>
        <w:rPr>
          <w:b/>
        </w:rPr>
        <w:t>Insights into the e</w:t>
      </w:r>
      <w:r w:rsidR="007077DE">
        <w:rPr>
          <w:b/>
        </w:rPr>
        <w:t>volution of the New World diploid cottons</w:t>
      </w:r>
      <w:r>
        <w:rPr>
          <w:b/>
        </w:rPr>
        <w:t xml:space="preserve"> (</w:t>
      </w:r>
      <w:r>
        <w:rPr>
          <w:b/>
          <w:i/>
        </w:rPr>
        <w:t xml:space="preserve">Gossypium, </w:t>
      </w:r>
      <w:r w:rsidR="009E21F8">
        <w:rPr>
          <w:b/>
        </w:rPr>
        <w:t>subgenus</w:t>
      </w:r>
      <w:r>
        <w:rPr>
          <w:b/>
        </w:rPr>
        <w:t xml:space="preserve"> </w:t>
      </w:r>
      <w:r>
        <w:rPr>
          <w:b/>
          <w:i/>
        </w:rPr>
        <w:t>Houzingenia</w:t>
      </w:r>
      <w:r>
        <w:rPr>
          <w:b/>
        </w:rPr>
        <w:t xml:space="preserve">) based on genome sequencing </w:t>
      </w:r>
    </w:p>
    <w:p w14:paraId="1C4193BB" w14:textId="51FE5593" w:rsidR="008D24A9" w:rsidRDefault="007077DE">
      <w:r>
        <w:t>Corrinne E Grover</w:t>
      </w:r>
      <w:r>
        <w:rPr>
          <w:vertAlign w:val="superscript"/>
        </w:rPr>
        <w:t>1</w:t>
      </w:r>
      <w:r>
        <w:t xml:space="preserve">, Mark A </w:t>
      </w:r>
      <w:proofErr w:type="spellStart"/>
      <w:r>
        <w:t>Arick</w:t>
      </w:r>
      <w:proofErr w:type="spellEnd"/>
      <w:r>
        <w:t xml:space="preserve"> II</w:t>
      </w:r>
      <w:r>
        <w:rPr>
          <w:vertAlign w:val="superscript"/>
        </w:rPr>
        <w:t>2</w:t>
      </w:r>
      <w:r>
        <w:t>, Justin L Conover</w:t>
      </w:r>
      <w:r>
        <w:rPr>
          <w:vertAlign w:val="superscript"/>
        </w:rPr>
        <w:t>1</w:t>
      </w:r>
      <w:r>
        <w:t>, Adam Thrash</w:t>
      </w:r>
      <w:r>
        <w:rPr>
          <w:vertAlign w:val="superscript"/>
        </w:rPr>
        <w:t>2</w:t>
      </w:r>
      <w:r>
        <w:t>, William S Sanders</w:t>
      </w:r>
      <w:r>
        <w:rPr>
          <w:vertAlign w:val="superscript"/>
        </w:rPr>
        <w:t>2,3,4</w:t>
      </w:r>
      <w:r>
        <w:t>,</w:t>
      </w:r>
      <w:r>
        <w:rPr>
          <w:vertAlign w:val="superscript"/>
        </w:rPr>
        <w:t xml:space="preserve"> </w:t>
      </w:r>
      <w:r>
        <w:t>Daniel G Peterson</w:t>
      </w:r>
      <w:r>
        <w:rPr>
          <w:vertAlign w:val="superscript"/>
        </w:rPr>
        <w:t>2</w:t>
      </w:r>
      <w:r>
        <w:t>, Jodi Scheffler</w:t>
      </w:r>
      <w:r w:rsidR="00727C5E">
        <w:rPr>
          <w:vertAlign w:val="superscript"/>
        </w:rPr>
        <w:t>5</w:t>
      </w:r>
      <w:r>
        <w:t>, Brian Scheffler</w:t>
      </w:r>
      <w:r w:rsidR="00727C5E">
        <w:rPr>
          <w:vertAlign w:val="superscript"/>
        </w:rPr>
        <w:t>5</w:t>
      </w:r>
      <w:r>
        <w:t>, and Jonathan F Wendel</w:t>
      </w:r>
      <w:r>
        <w:rPr>
          <w:vertAlign w:val="superscript"/>
        </w:rPr>
        <w:t>1</w:t>
      </w:r>
    </w:p>
    <w:p w14:paraId="1ACD249C" w14:textId="77777777" w:rsidR="008D24A9" w:rsidRDefault="008D24A9"/>
    <w:p w14:paraId="4B022693" w14:textId="77777777" w:rsidR="008D24A9" w:rsidRDefault="007077DE">
      <w:proofErr w:type="gramStart"/>
      <w:r w:rsidRPr="00727C5E">
        <w:rPr>
          <w:vertAlign w:val="superscript"/>
        </w:rPr>
        <w:t>1</w:t>
      </w:r>
      <w:proofErr w:type="gramEnd"/>
      <w:r w:rsidRPr="00727C5E">
        <w:rPr>
          <w:vertAlign w:val="superscript"/>
        </w:rPr>
        <w:t xml:space="preserve"> </w:t>
      </w:r>
      <w:r>
        <w:t>Department of Ecology, Evolution, and Organismal Biology, Iowa State University, Ames, IA 50011 USA</w:t>
      </w:r>
    </w:p>
    <w:p w14:paraId="2C8EAE32" w14:textId="77777777" w:rsidR="008D24A9" w:rsidRDefault="007077DE">
      <w:proofErr w:type="gramStart"/>
      <w:r w:rsidRPr="00727C5E">
        <w:rPr>
          <w:vertAlign w:val="superscript"/>
        </w:rPr>
        <w:t>2</w:t>
      </w:r>
      <w:proofErr w:type="gramEnd"/>
      <w:r w:rsidRPr="00727C5E">
        <w:rPr>
          <w:vertAlign w:val="superscript"/>
        </w:rPr>
        <w:t xml:space="preserve"> </w:t>
      </w:r>
      <w:r>
        <w:t>Institute for Genomics, Biocomputing, and Biotechnology, Mississippi State University, Mississippi State, MS</w:t>
      </w:r>
    </w:p>
    <w:p w14:paraId="78BD7101" w14:textId="77777777" w:rsidR="008D24A9" w:rsidRDefault="007077DE">
      <w:proofErr w:type="gramStart"/>
      <w:r w:rsidRPr="00727C5E">
        <w:rPr>
          <w:vertAlign w:val="superscript"/>
        </w:rPr>
        <w:t>3</w:t>
      </w:r>
      <w:proofErr w:type="gramEnd"/>
      <w:r w:rsidRPr="00727C5E">
        <w:rPr>
          <w:vertAlign w:val="superscript"/>
        </w:rPr>
        <w:t xml:space="preserve"> </w:t>
      </w:r>
      <w:r>
        <w:t>Department of Computer Science &amp; Engineering, Mississippi State University, MS, USA</w:t>
      </w:r>
    </w:p>
    <w:p w14:paraId="16A52016" w14:textId="77777777" w:rsidR="008D24A9" w:rsidRDefault="007077DE">
      <w:r w:rsidRPr="00727C5E">
        <w:rPr>
          <w:vertAlign w:val="superscript"/>
        </w:rPr>
        <w:t xml:space="preserve">4 </w:t>
      </w:r>
      <w:r>
        <w:t>The Jackson Laboratory, CT, USA</w:t>
      </w:r>
    </w:p>
    <w:p w14:paraId="57CCB50C" w14:textId="73320666" w:rsidR="008D24A9" w:rsidRDefault="00727C5E">
      <w:proofErr w:type="gramStart"/>
      <w:r>
        <w:rPr>
          <w:vertAlign w:val="superscript"/>
        </w:rPr>
        <w:t>5</w:t>
      </w:r>
      <w:proofErr w:type="gramEnd"/>
      <w:r w:rsidR="007077DE" w:rsidRPr="00727C5E">
        <w:rPr>
          <w:vertAlign w:val="superscript"/>
        </w:rPr>
        <w:t xml:space="preserve"> </w:t>
      </w:r>
      <w:r w:rsidR="007077DE">
        <w:t>Jamie Whitten Delta States Research Center, USDA-ARS, Stoneville, MS 38776, USA</w:t>
      </w:r>
    </w:p>
    <w:p w14:paraId="634A6B05" w14:textId="77777777" w:rsidR="008D24A9" w:rsidRDefault="008D24A9"/>
    <w:p w14:paraId="38F87A9B" w14:textId="77777777" w:rsidR="008D24A9" w:rsidRDefault="008D24A9">
      <w:pPr>
        <w:pageBreakBefore/>
      </w:pPr>
    </w:p>
    <w:p w14:paraId="2F845358" w14:textId="77777777" w:rsidR="008D24A9" w:rsidRDefault="008D24A9"/>
    <w:p w14:paraId="027E11F1" w14:textId="17D81BFB" w:rsidR="008D24A9" w:rsidRDefault="007077DE">
      <w:r>
        <w:t>Abstract</w:t>
      </w:r>
      <w:r w:rsidR="00E87AC5">
        <w:t xml:space="preserve"> </w:t>
      </w:r>
    </w:p>
    <w:p w14:paraId="3982FC27" w14:textId="77777777" w:rsidR="008D24A9" w:rsidRDefault="008D24A9"/>
    <w:p w14:paraId="71104773" w14:textId="444D7DDA" w:rsidR="008D24A9" w:rsidRDefault="007077DE">
      <w:r>
        <w:t>Keywords</w:t>
      </w:r>
      <w:r w:rsidR="00122A5E">
        <w:t xml:space="preserve"> </w:t>
      </w:r>
    </w:p>
    <w:p w14:paraId="1891EB1C" w14:textId="77777777" w:rsidR="008D24A9" w:rsidRDefault="008D24A9"/>
    <w:p w14:paraId="30F54D0A" w14:textId="77777777" w:rsidR="008D24A9" w:rsidRDefault="007077DE">
      <w:r>
        <w:rPr>
          <w:b/>
        </w:rPr>
        <w:t>Background</w:t>
      </w:r>
    </w:p>
    <w:p w14:paraId="4D99577E" w14:textId="3D23DADB" w:rsidR="008D24A9" w:rsidRDefault="007077DE">
      <w:pPr>
        <w:ind w:firstLine="720"/>
      </w:pPr>
      <w:r>
        <w:t xml:space="preserve">The American diploid “D-genome” cottons (subgenus </w:t>
      </w:r>
      <w:r>
        <w:rPr>
          <w:i/>
        </w:rPr>
        <w:t>Houzingenia</w:t>
      </w:r>
      <w:r>
        <w:t>) comprise a monophyletic clade of cytogenetically and morphologically distinct species largely distributed from Southwest Mexico to Arizona, with additional disjunct species distributions in Peru and the Galapagos Islands</w:t>
      </w:r>
      <w:r w:rsidR="003A316B">
        <w:t xml:space="preserve"> </w:t>
      </w:r>
      <w:r w:rsidR="003A316B">
        <w:fldChar w:fldCharType="begin" w:fldLock="1"/>
      </w:r>
      <w:r w:rsidR="001C1CE6">
        <w:instrText>ADDIN CSL_CITATION { "citationItems" : [ { "id" : "ITEM-1", "itemData" : { "DOI" : "https://doi.org/10.1016/S0065-2660(08)60515-5", "author" : [ { "dropping-particle" : "", "family" : "Endrizzi", "given" : "J D", "non-dropping-particle" : "", "parse-names" : false, "suffix" : "" }, { "dropping-particle" : "", "family" : "Turcotte", "given" : "E L", "non-dropping-particle" : "", "parse-names" : false, "suffix" : "" }, { "dropping-particle" : "", "family" : "Kohel", "given" : "R J", "non-dropping-particle" : "", "parse-names" : false, "suffix" : "" } ], "container-title" : "Advances in Genetics", "id" : "ITEM-1", "issued" : { "date-parts" : [ [ "1985" ] ] }, "page" : "271-375", "title" : "Genetics, cytology, and evolution of Gossypium", "type" : "article-journal", "volume" : "23" }, "uris" : [ "http://www.mendeley.com/documents/?uuid=7d41b490-82c8-40c1-be04-622f26ede389" ] }, { "id" : "ITEM-2", "itemData" : { "DOI" : "10.2134/agronmonogr57.2013.0020", "ISBN" : "978-0-89118-626-7", "abstract" : "We present an overview of the taxonomy of Gossypium L. (the cotton genus) and its evolutionary history. Gossypium contains more than 50 recognized species, including several recently described, distributed in arid to semiarid regions of the tropics and subtropics. Diversity in Gossypium has been promoted by two seemingly unlikely processes: transoceanic, long-distance dispersal and wide hybridization among lineages that presently are widely separated geographically. Included are four species that were independently domesticated for their seed fiber\u2014two diploids from Africa\u2013Asia and two allopolyploids from the Americas. This repeated domestication of different wild progenitors represents a remarkable case of human-driven parallel evolution. Morphological variation in Gossypium is extensive; growth forms in the genus range from sprawling herbaceous perennials to \u223c15-m-tall trees, representing a notable array of reproductive and vegetative characteristics. Equally impressive is the striking cytogenetic and genomic diversity that emerged as Gossypium diversified and spread worldwide, ultimately spawning eight groups of closely related diploid (n = 13) species (i.e., genome groups A through G, and K). DNA sequence data place the origin of Gossypium at about 5 to 10 million years ago (mya), which rapidly diversified into these major genome groups shortly thereafter. Allopolyploid cottons appeared within the last 1 to 2 million years, a consequence of the improbable transoceanic dispersal of an A genome taxon to the New World and subsequent hybridization with an indigenous D genome diploid. Diversification of the nascent allopolyploid gave rise to three modern lineages containing seven species, including the agronomically important G. hirsutum L. and G. barbadense L.", "author" : [ { "dropping-particle" : "", "family" : "Wendel", "given" : "Jonathan F.", "non-dropping-particle" : "", "parse-names" : false, "suffix" : "" }, { "dropping-particle" : "", "family" : "Grover", "given" : "Corrinne E.", "non-dropping-particle" : "", "parse-names" : false, "suffix" : "" } ], "container-title" : "Cotton. 2nd. ed.", "id" : "ITEM-2", "issued" : { "date-parts" : [ [ "2015" ] ] }, "page" : "1-20", "title" : "Taxonomy and Evolution of the Cotton Genus, Gossypium", "type" : "chapter" }, "uris" : [ "http://www.mendeley.com/documents/?uuid=7f2f5aae-5687-45da-a792-5fcd78a54b9f" ] }, { "id" : "ITEM-3", "itemData" : { "DOI" : "10.1007/s00606-004-0294-0", "ISBN" : "0378-2697", "ISSN" : "03782697", "abstract" : "American diploid cottons (Gossypium L., subgenus Houzingenia Fryxell) form a monophyletic group of 13 species distributed mainly in western Mexico, extending into Arizona, Baja California, and with one disjunct species each in the Galapagos Islands and Peru. Prior phylogenetic analyses based on an alcohol dehydrogenase gene (AdhA) and nuclear ribosomal DNA indicated the need for additional data from other molecular markers to resolve phylogenetic relationships within this subgenus. Toward this end, we sequenced three nuclear genes, the anonymous locus A1341, an alcohol dehydrogenase gene (AdhC), and a cellulose synthase gene (CesA1b). Independent and combined analyses resolved clades that are congruent with current taxonomy and previous phylogenies. Our analyses diagnose at least two long distance dispersal events from the Mexican mainland to Baja California, following a rapid radiation of the primary lineages early in the diversification of the subgenus. Molecular data support the proposed recognition of a new species closely related to Gossypium laxum that was recently collected in Mexico.", "author" : [ { "dropping-particle" : "", "family" : "\u00c1lvarez", "given" : "Ines", "non-dropping-particle" : "", "parse-names" : false, "suffix" : "" }, { "dropping-particle" : "", "family" : "Cronn", "given" : "Richard", "non-dropping-particle" : "", "parse-names" : false, "suffix" : "" }, { "dropping-particle" : "", "family" : "Wendel", "given" : "Jonathan F", "non-dropping-particle" : "", "parse-names" : false, "suffix" : "" } ], "container-title" : "Plant Systematics and Evolution", "id" : "ITEM-3", "issue" : "3-4", "issued" : { "date-parts" : [ [ "2005", "5", "9" ] ] }, "page" : "199-214", "publisher" : "Springer-Verlag", "title" : "Phylogeny of the New World diploid cottons (Gossypium L., Malvaceae) based on sequences of three low-copy nuclear genes", "type" : "article-journal", "volume" : "252" }, "uris" : [ "http://www.mendeley.com/documents/?uuid=5b427b6e-81b3-3c3f-9d97-d158ceec92f5" ] }, { "id" : "ITEM-4", "itemData" : { "ISBN" : "0890960712", "PMID" : "1792543", "author" : [ { "dropping-particle" : "", "family" : "Fryxell", "given" : "Paul A", "non-dropping-particle" : "", "parse-names" : false, "suffix" : "" } ], "edition" : "1st", "id" : "ITEM-4", "issued" : { "date-parts" : [ [ "1979" ] ] }, "note" : "From Duplicate 1 (The natural history of the cotton tribe (Malvaceae, tribe Gossypieae) - Fryxell, Paul A)\n\n78021779\nby Paul A. Fryxell.\nill. ; 24 cm.\nBibliography: p. [227]-232.\nIncludes index.\nCotton tribe.", "number-of-pages" : "xviii, 245 p.", "publisher" : "Texas A&amp;M University Press", "publisher-place" : "College Station", "title" : "The natural history of the cotton tribe (Malvaceae, tribe Gossypieae)", "type" : "book" }, "uris" : [ "http://www.mendeley.com/documents/?uuid=4cd294cf-072d-4e77-ad4b-61a3cae4bee5" ] } ], "mendeley" : { "formattedCitation" : "[1\u20134]", "plainTextFormattedCitation" : "[1\u20134]", "previouslyFormattedCitation" : "[1\u20134]" }, "properties" : { "noteIndex" : 0 }, "schema" : "https://github.com/citation-style-language/schema/raw/master/csl-citation.json" }</w:instrText>
      </w:r>
      <w:r w:rsidR="003A316B">
        <w:fldChar w:fldCharType="separate"/>
      </w:r>
      <w:r w:rsidR="001C1CE6" w:rsidRPr="001C1CE6">
        <w:rPr>
          <w:noProof/>
        </w:rPr>
        <w:t>[1–4]</w:t>
      </w:r>
      <w:r w:rsidR="003A316B">
        <w:fldChar w:fldCharType="end"/>
      </w:r>
      <w:r>
        <w:t xml:space="preserve">. </w:t>
      </w:r>
      <w:r w:rsidR="009E21F8">
        <w:t xml:space="preserve">Included in </w:t>
      </w:r>
      <w:r>
        <w:t xml:space="preserve">the 13-14 species currently included in </w:t>
      </w:r>
      <w:r w:rsidR="009E21F8">
        <w:t xml:space="preserve">subgenus </w:t>
      </w:r>
      <w:r w:rsidR="009E21F8">
        <w:rPr>
          <w:i/>
        </w:rPr>
        <w:t xml:space="preserve">Houzingenia </w:t>
      </w:r>
      <w:r w:rsidR="00EA20C5">
        <w:rPr>
          <w:i/>
        </w:rPr>
        <w:fldChar w:fldCharType="begin" w:fldLock="1"/>
      </w:r>
      <w:r w:rsidR="001C1CE6">
        <w:rPr>
          <w:i/>
        </w:rPr>
        <w:instrText>ADDIN CSL_CITATION { "citationItems" : [ { "id" : "ITEM-1", "itemData" : { "DOI" : "10.1139/cjb-2012-0192", "ISBN" : "1916-2790", "author" : [ { "dropping-particle" : "", "family" : "Ulloa", "given" : "Mauricio", "non-dropping-particle" : "", "parse-names" : false, "suffix" : "" }, { "dropping-particle" : "", "family" : "Abdurakhmonov", "given" : "Ibrokhim Y", "non-dropping-particle" : "", "parse-names" : false, "suffix" : "" }, { "dropping-particle" : "", "family" : "Perez-M", "given" : "Claudia", "non-dropping-particle" : "", "parse-names" : false, "suffix" : "" }, { "dropping-particle" : "", "family" : "Percy", "given" : "Richard", "non-dropping-particle" : "", "parse-names" : false, "suffix" : "" }, { "dropping-particle" : "", "family" : "Stewart", "given" : "James McD", "non-dropping-particle" : "", "parse-names" : false, "suffix" : "" } ], "container-title" : "Botany", "id" : "ITEM-1", "issue" : "4", "issued" : { "date-parts" : [ [ "2013" ] ] }, "page" : "251-259", "publisher" : "NRC Research Press", "title" : "Genetic diversity and population structure of cotton (Gossypium spp.) of the New World assessed by SSR markers", "type" : "article-journal", "volume" : "91" }, "uris" : [ "http://www.mendeley.com/documents/?uuid=9d697d27-0f63-414d-9180-f9dd76bf14ab", "http://www.mendeley.com/documents/?uuid=589666ef-2f21-495a-a1ce-fb259d63bfee" ] }, { "id" : "ITEM-2", "itemData" : { "DOI" : "10.2134/agronmonogr57.2013.0020", "ISBN" : "978-0-89118-626-7", "abstract" : "We present an overview of the taxonomy of Gossypium L. (the cotton genus) and its evolutionary history. Gossypium contains more than 50 recognized species, including several recently described, distributed in arid to semiarid regions of the tropics and subtropics. Diversity in Gossypium has been promoted by two seemingly unlikely processes: transoceanic, long-distance dispersal and wide hybridization among lineages that presently are widely separated geographically. Included are four species that were independently domesticated for their seed fiber\u2014two diploids from Africa\u2013Asia and two allopolyploids from the Americas. This repeated domestication of different wild progenitors represents a remarkable case of human-driven parallel evolution. Morphological variation in Gossypium is extensive; growth forms in the genus range from sprawling herbaceous perennials to \u223c15-m-tall trees, representing a notable array of reproductive and vegetative characteristics. Equally impressive is the striking cytogenetic and genomic diversity that emerged as Gossypium diversified and spread worldwide, ultimately spawning eight groups of closely related diploid (n = 13) species (i.e., genome groups A through G, and K). DNA sequence data place the origin of Gossypium at about 5 to 10 million years ago (mya), which rapidly diversified into these major genome groups shortly thereafter. Allopolyploid cottons appeared within the last 1 to 2 million years, a consequence of the improbable transoceanic dispersal of an A genome taxon to the New World and subsequent hybridization with an indigenous D genome diploid. Diversification of the nascent allopolyploid gave rise to three modern lineages containing seven species, including the agronomically important G. hirsutum L. and G. barbadense L.", "author" : [ { "dropping-particle" : "", "family" : "Wendel", "given" : "Jonathan F", "non-dropping-particle" : "", "parse-names" : false, "suffix" : "" }, { "dropping-particle" : "", "family" : "Grover", "given" : "Corrinne E", "non-dropping-particle" : "", "parse-names" : false, "suffix" : "" } ], "container-title" : "Cotton", "id" : "ITEM-2", "issue" : "57", "issued" : { "date-parts" : [ [ "2015" ] ] }, "language" : "English", "page" : "25-44", "publisher" : "American Society of Agronomy, Inc., Crop Science Society of America, Inc., and Soil Science Society of America, Inc.", "publisher-place" : "Madison, WI", "title" : "Taxonomy and Evolution of the Cotton Genus, Gossypium", "type" : "chapter" }, "uris" : [ "http://www.mendeley.com/documents/?uuid=615dbacb-bc88-4817-a22f-e78820e7aaed" ] } ], "mendeley" : { "formattedCitation" : "[5,6]", "plainTextFormattedCitation" : "[5,6]", "previouslyFormattedCitation" : "[5,6]" }, "properties" : { "noteIndex" : 0 }, "schema" : "https://github.com/citation-style-language/schema/raw/master/csl-citation.json" }</w:instrText>
      </w:r>
      <w:r w:rsidR="00EA20C5">
        <w:rPr>
          <w:i/>
        </w:rPr>
        <w:fldChar w:fldCharType="separate"/>
      </w:r>
      <w:r w:rsidR="001C1CE6" w:rsidRPr="001C1CE6">
        <w:rPr>
          <w:noProof/>
        </w:rPr>
        <w:t>[5,6]</w:t>
      </w:r>
      <w:r w:rsidR="00EA20C5">
        <w:rPr>
          <w:i/>
        </w:rPr>
        <w:fldChar w:fldCharType="end"/>
      </w:r>
      <w:r>
        <w:t xml:space="preserve"> is a source of cytoplasmic male sterility in cotton, </w:t>
      </w:r>
      <w:r>
        <w:rPr>
          <w:i/>
        </w:rPr>
        <w:t>G. harknessii</w:t>
      </w:r>
      <w:r w:rsidR="00A62783">
        <w:t xml:space="preserve"> </w:t>
      </w:r>
      <w:proofErr w:type="spellStart"/>
      <w:r w:rsidR="00A62783">
        <w:t>Brandegee</w:t>
      </w:r>
      <w:proofErr w:type="spellEnd"/>
      <w:r>
        <w:t xml:space="preserve">, </w:t>
      </w:r>
      <w:r w:rsidR="00A62783">
        <w:t xml:space="preserve">as well as </w:t>
      </w:r>
      <w:r>
        <w:t>the model diploid</w:t>
      </w:r>
      <w:r w:rsidR="00A62783">
        <w:t>, D-genome</w:t>
      </w:r>
      <w:r>
        <w:t xml:space="preserve"> progenitor to wild and domesticated allopolyploid </w:t>
      </w:r>
      <w:r w:rsidR="00A62783">
        <w:t xml:space="preserve">(AD-genome) </w:t>
      </w:r>
      <w:r>
        <w:t xml:space="preserve">cotton, </w:t>
      </w:r>
      <w:r>
        <w:rPr>
          <w:i/>
        </w:rPr>
        <w:t>G. raimondii</w:t>
      </w:r>
      <w:r>
        <w:t xml:space="preserve"> </w:t>
      </w:r>
      <w:proofErr w:type="spellStart"/>
      <w:r w:rsidR="00A62783">
        <w:t>Ulbrich</w:t>
      </w:r>
      <w:proofErr w:type="spellEnd"/>
      <w:r w:rsidR="00A62783">
        <w:t xml:space="preserve"> </w:t>
      </w:r>
      <w:r>
        <w:t xml:space="preserve">(reviewed in Wendel and Grover 2015). The close relationship of </w:t>
      </w:r>
      <w:r>
        <w:rPr>
          <w:i/>
        </w:rPr>
        <w:t>Houzingenia</w:t>
      </w:r>
      <w:r>
        <w:t xml:space="preserve"> species to the agronomically important polyploid cottons </w:t>
      </w:r>
      <w:r w:rsidR="00A62783">
        <w:t>has stimulated considerable interest in their diversity, distribution, and phylogenetic relationships. Accordingly,</w:t>
      </w:r>
      <w:r>
        <w:t xml:space="preserve"> </w:t>
      </w:r>
      <w:r w:rsidR="00E51D36">
        <w:t>many of the species</w:t>
      </w:r>
      <w:r w:rsidR="00A62783">
        <w:t xml:space="preserve"> in the subgenus</w:t>
      </w:r>
      <w:r w:rsidR="00104992">
        <w:t xml:space="preserve"> are taxonomically </w:t>
      </w:r>
      <w:proofErr w:type="gramStart"/>
      <w:r w:rsidR="00104992">
        <w:t>well-understood</w:t>
      </w:r>
      <w:proofErr w:type="gramEnd"/>
      <w:r w:rsidR="00E51D36">
        <w:t>, although phylogenetic relationships remain</w:t>
      </w:r>
      <w:r w:rsidR="00104992">
        <w:t xml:space="preserve"> incompletely resolved</w:t>
      </w:r>
      <w:r w:rsidR="00E51D36">
        <w:t xml:space="preserve">. </w:t>
      </w:r>
    </w:p>
    <w:p w14:paraId="0EBE54F8" w14:textId="3EFB6241" w:rsidR="008D24A9" w:rsidRDefault="00E51D36" w:rsidP="003A60A9">
      <w:pPr>
        <w:ind w:firstLine="720"/>
      </w:pPr>
      <w:r>
        <w:t>E</w:t>
      </w:r>
      <w:r w:rsidR="007077DE">
        <w:t xml:space="preserve">arly taxonomists divided subgenus </w:t>
      </w:r>
      <w:r w:rsidR="007077DE">
        <w:rPr>
          <w:i/>
        </w:rPr>
        <w:t>Houzingenia</w:t>
      </w:r>
      <w:r w:rsidR="007077DE">
        <w:t xml:space="preserve"> into two sections and six subsections</w:t>
      </w:r>
      <w:r>
        <w:t>; these</w:t>
      </w:r>
      <w:r w:rsidR="007077DE">
        <w:t xml:space="preserve"> species </w:t>
      </w:r>
      <w:r>
        <w:t>alignments have, for the most part, been reiterated in</w:t>
      </w:r>
      <w:r w:rsidR="007077DE">
        <w:t xml:space="preserve"> subsequent phylogenetic studies</w:t>
      </w:r>
      <w:r w:rsidR="003A316B">
        <w:t xml:space="preserve"> </w:t>
      </w:r>
      <w:r w:rsidR="003A316B">
        <w:fldChar w:fldCharType="begin" w:fldLock="1"/>
      </w:r>
      <w:r w:rsidR="001C1CE6">
        <w:instrText>ADDIN CSL_CITATION { "citationItems" : [ { "id" : "ITEM-1", "itemData" : { "ISBN" : "0022-2844 (Print)\n0022-2844 (Linking)", "PMID" : "8662014", "author" : [ { "dropping-particle" : "", "family" : "Cronn", "given" : "R C", "non-dropping-particle" : "", "parse-names" : false, "suffix" : "" }, { "dropping-particle" : "", "family" : "Zhao", "given" : "X", "non-dropping-particle" : "", "parse-names" : false, "suffix" : "" }, { "dropping-particle" : "", "family" : "Paterson", "given" : "A H", "non-dropping-particle" : "", "parse-names" : false, "suffix" : "" }, { "dropping-particle" : "", "family" : "Wendel", "given" : "J F", "non-dropping-particle" : "", "parse-names" : false, "suffix" : "" } ], "container-title" : "Journal of Molecular Evolution", "edition" : "1996/06/01", "id" : "ITEM-1", "issue" : "6", "issued" : { "date-parts" : [ [ "1996" ] ] }, "language" : "eng", "page" : "685-705", "title" : "Polymorphism and concerted evolution in a tandemly repeated gene family: 5S ribosomal DNA in diploid and allopolyploid cottons", "type" : "article-journal", "volume" : "42" }, "uris" : [ "http://www.mendeley.com/documents/?uuid=479a3389-14f9-4f7a-b6d7-8744e5c2eb99" ] }, { "id" : "ITEM-2", "itemData" : { "DOI" : "10.2307/2419457", "ISBN" : "03636445, 15482324", "ISSN" : "03636445", "PMID" : "6490", "abstract" : "We explored the evolutionary history of the Gossypieae and Gossypium using phylogenetic analysis of biparentally and maternally inherited characters. Separate and combined data sets were analyzed and incongruence between data sets was quantified and statistically evaluated. At the tribal level, phylogenetic analyses of nuclear ribosomal ITS sequences yielded trees that are highly congruent with those derived from the plastid gene ndhF, except for species that have a reticulate evolutionary history or for clades supported by few characters. Problematic taxa were then pruned from the data sets and the phylogeny was inferred from the combined data. Results indicate that 1) the Gossypieae is monophyletic, with one branch from the first split being represented by modern Cienfuegosia; 2) Thespesia is not monophyletic, and 3) Gossypium is monophyletic and sister to an unexpected clade consisting of the Hawaiian genus Kokia and the east African/Madagascan genus Gossypioides. Based on the magnitude of ndhF sequence divergence, we suggest that Kokia and Gossypioides diverged from each other in the Pliocene, subsequent to their apparent loss of a pair of chromosomes via chromosome fusion. Phylogenetic relationships among species and \"genome groups\" in Gossypium were assessed using cpDNA restriction site variation and ITS sequence data. Both data sets support the monophyly of each genome group, once taxa known or suspected to have reticulate histories are pruned from the trees. There was little congruence between these two data sets, however, with respect to relationships among genome groups. Statistical tests indicate that most incongruence is not significant and that it probably reflects insufficient information rather than a biological process that has differentially affected the data sets. We propose that the differing cpDNA- and ITS-based resolutions of genome groups in Gossypium reflect temporally closely spaced divergence events early in the diversification of the genus. This \"short internode\" phenomenon is suggested to be a common cause of phylogenetic incongruence.", "author" : [ { "dropping-particle" : "", "family" : "Seelanan", "given" : "Tosak", "non-dropping-particle" : "", "parse-names" : false, "suffix" : "" }, { "dropping-particle" : "", "family" : "Schnabel", "given" : "Andrew", "non-dropping-particle" : "", "parse-names" : false, "suffix" : "" }, { "dropping-particle" : "", "family" : "Wendel", "given" : "Jonathan F.", "non-dropping-particle" : "", "parse-names" : false, "suffix" : "" } ], "container-title" : "Systematic Botany", "id" : "ITEM-2", "issue" : "2", "issued" : { "date-parts" : [ [ "1997", "4" ] ] }, "page" : "259", "publisher" : "American Society of Plant Taxonomists", "title" : "Congruence and Consensus in the Cotton Tribe (Malvaceae)", "type" : "article-journal", "volume" : "22" }, "uris" : [ "http://www.mendeley.com/documents/?uuid=055aa80e-ba21-4c0e-8485-4f62804133d5" ] }, { "id" : "ITEM-3", "itemData" : { "DOI" : "10.1006/mpev.1999.0750", "ISSN" : "1055-7903", "PMID" : "10877941", "abstract" : "The 13 \"D-genome\"cotton species are a monophyletic assemblage of morphologically diverse diploids that inhabit arid to semiarid regions in Mexico, with 1 disjunct species each in Peru and the Galapagos Islands and 1 species whose range extends northward into Arizona. While these species lack commercially significant fiber (i. e., cotton), they are important in that they represent one of the parental genomes of the cultivated tetraploid cottons. To assess phylogenetic relationships among these species, we sequenced and analyzed a region of a nuclear-encoded alcohol dehydrogenase gene (AdhA). Phylogenetic analysis resulted in a topology that is generally consistent with current taxonomic alignment of the species, although the phylogeny based on AdhA sequences conflicts with those inferred from cpDNA and ITS data sets, most notably in the position of the anomalous species Gossypium gossypioides. In one lineage, we detected both gene duplication and sequence polymorphisms that transcend species boundaries; sequences in this lineage formed a monophyletic clade, yet no taxon within the clade contained a monophyletic collection of sequences. Potential explanations for this latter phenomenon, including gene duplication, gene flow, and lineage sorting, are discussed.", "author" : [ { "dropping-particle" : "", "family" : "Small", "given" : "R L", "non-dropping-particle" : "", "parse-names" : false, "suffix" : "" }, { "dropping-particle" : "", "family" : "Wendel", "given" : "J F", "non-dropping-particle" : "", "parse-names" : false, "suffix" : "" } ], "container-title" : "Molecular phylogenetics and evolution", "id" : "ITEM-3", "issue" : "1", "issued" : { "date-parts" : [ [ "2000", "7" ] ] }, "page" : "73-84", "title" : "Phylogeny, duplication, and intraspecific variation of Adh sequences in New World diploid cottons (Gossypium l., malvaceae).", "type" : "article-journal", "volume" : "16" }, "uris" : [ "http://www.mendeley.com/documents/?uuid=92ba85a2-02f5-4b76-a9c0-6b09afa14b9f" ] }, { "id" : "ITEM-4", "itemData" : { "author" : [ { "dropping-particle" : "", "family" : "Wendel", "given" : "J F", "non-dropping-particle" : "", "parse-names" : false, "suffix" : "" }, { "dropping-particle" : "", "family" : "Albert", "given" : "V A", "non-dropping-particle" : "", "parse-names" : false, "suffix" : "" } ], "container-title" : "Systematic Botany", "id" : "ITEM-4", "issued" : { "date-parts" : [ [ "1992" ] ] }, "page" : "115-143", "title" : "Phylogenetics of the cotton genus (Gossypium L.): Character-state weighted parsimony analysis of chloroplast DNA restriction site data and its systematic and biogeographic implications", "type" : "article-journal", "volume" : "17" }, "uris" : [ "http://www.mendeley.com/documents/?uuid=0da62828-bf02-49f9-975a-7ec7347a48a0" ] }, { "id" : "ITEM-5", "itemData" : { "DOI" : "S1055-7903(85)71027-5 [pii]\n10.1006/mpev.1995.1027", "ISBN" : "1055-7903 (Print)\n1055-7903 (Linking)", "PMID" : "8845966", "abstract" : "The New World allopolyploid (AD-genome) cottons (Gossypium) originated through hybridization of ancestral diploid species that presently have allopatric ranges in Africa-Asia (the A-genome) and the American tropics and subtropics (the D-genome). Phylogenetic analysis of sequence data from the ribosomal DNA internal transcribed spacer region (ITS1, 5.8S rRNA, ITS2) reveals two strongly supported clades, one corresponding to African species and the other containing all American D-genome species except Gossypium gossypioides, which occupies a basal position within the African clade. This placement conflicts with evidence from fertility relationships, morphology, cytogenetics allozymes, and cpDNA restriction site analysis, which specify a sister-species relationship for G. gossypioides and Gossypium raimondii, deeply embedded within the American D-genome clade. Several alternative explanations for this striking incongruence are considered. The most probable involves: (1) an ancient hybridization event, whereby G. gossypioides experienced contact with an A-genome, either at the diploid level or at the triploid level as a consequence of hybridization with a New World allopolyploid and (2) repeated backcrossing of the hybrid into the G. gossypioides lineage, thereby restoring a nearly pure D-genome, but in the process generating a recombinant ribosomal DNA. We suggest that this process may implicate G. gossypioides, rather than G. raimondii, as the closest living descendant of the ancestral D-genome parent of the allopolyploids. In addition, this example of cryptic, intergenomic introgression between species groups now occupying different hemispheres illustrates how ITS data may provide insights into genome composition and evolutionary history, especially when used in the context of a holistic view that encompasses information from a variety of sources.", "author" : [ { "dropping-particle" : "", "family" : "Wendel", "given" : "J F", "non-dropping-particle" : "", "parse-names" : false, "suffix" : "" }, { "dropping-particle" : "", "family" : "Schnabel", "given" : "A", "non-dropping-particle" : "", "parse-names" : false, "suffix" : "" }, { "dropping-particle" : "", "family" : "Seelanan", "given" : "T", "non-dropping-particle" : "", "parse-names" : false, "suffix" : "" } ], "container-title" : "Molecular Phylogenetics and Evolution", "edition" : "1995/09/01", "id" : "ITEM-5", "issue" : "3", "issued" : { "date-parts" : [ [ "1995" ] ] }, "language" : "eng", "note" : "Wendel, J F\nSchnabel, A\nSeelanan, T\nComparative Study\nResearch Support, U.S. Gov't, Non-P.H.S.\nUnited states\nMolecular phylogenetics and evolution\nMol Phylogenet Evol. 1995 Sep;4(3):298-313.", "page" : "298-313", "title" : "An unusual ribosomal DNA sequence from Gossypium gossypioides reveals ancient, cryptic, intergenomic introgression", "type" : "article-journal", "volume" : "4" }, "uris" : [ "http://www.mendeley.com/documents/?uuid=9c7fb680-5d3c-45a0-8a8c-66a3482a6604" ] }, { "id" : "ITEM-6", "itemData" : { "DOI" : "10.1007/s00606-004-0294-0", "ISBN" : "0378-2697", "ISSN" : "03782697", "abstract" : "American diploid cottons (Gossypium L., subgenus Houzingenia Fryxell) form a monophyletic group of 13 species distributed mainly in western Mexico, extending into Arizona, Baja California, and with one disjunct species each in the Galapagos Islands and Peru. Prior phylogenetic analyses based on an alcohol dehydrogenase gene (AdhA) and nuclear ribosomal DNA indicated the need for additional data from other molecular markers to resolve phylogenetic relationships within this subgenus. Toward this end, we sequenced three nuclear genes, the anonymous locus A1341, an alcohol dehydrogenase gene (AdhC), and a cellulose synthase gene (CesA1b). Independent and combined analyses resolved clades that are congruent with current taxonomy and previous phylogenies. Our analyses diagnose at least two long distance dispersal events from the Mexican mainland to Baja California, following a rapid radiation of the primary lineages early in the diversification of the subgenus. Molecular data support the proposed recognition of a new species closely related to Gossypium laxum that was recently collected in Mexico.", "author" : [ { "dropping-particle" : "", "family" : "\u00c1lvarez", "given" : "Ines", "non-dropping-particle" : "", "parse-names" : false, "suffix" : "" }, { "dropping-particle" : "", "family" : "Cronn", "given" : "Richard", "non-dropping-particle" : "", "parse-names" : false, "suffix" : "" }, { "dropping-particle" : "", "family" : "Wendel", "given" : "Jonathan F", "non-dropping-particle" : "", "parse-names" : false, "suffix" : "" } ], "container-title" : "Plant Systematics and Evolution", "id" : "ITEM-6", "issue" : "3-4", "issued" : { "date-parts" : [ [ "2005", "5", "9" ] ] }, "page" : "199-214", "publisher" : "Springer-Verlag", "title" : "Phylogeny of the New World diploid cottons (Gossypium L., Malvaceae) based on sequences of three low-copy nuclear genes", "type" : "article-journal", "volume" : "252" }, "uris" : [ "http://www.mendeley.com/documents/?uuid=5b427b6e-81b3-3c3f-9d97-d158ceec92f5" ] } ], "mendeley" : { "formattedCitation" : "[3,7\u201311]", "plainTextFormattedCitation" : "[3,7\u201311]", "previouslyFormattedCitation" : "[3,7\u201311]" }, "properties" : { "noteIndex" : 0 }, "schema" : "https://github.com/citation-style-language/schema/raw/master/csl-citation.json" }</w:instrText>
      </w:r>
      <w:r w:rsidR="003A316B">
        <w:fldChar w:fldCharType="separate"/>
      </w:r>
      <w:r w:rsidR="001C1CE6" w:rsidRPr="001C1CE6">
        <w:rPr>
          <w:noProof/>
        </w:rPr>
        <w:t>[3,7–11]</w:t>
      </w:r>
      <w:r w:rsidR="003A316B">
        <w:fldChar w:fldCharType="end"/>
      </w:r>
      <w:r>
        <w:t xml:space="preserve">, at least at the </w:t>
      </w:r>
      <w:proofErr w:type="spellStart"/>
      <w:r>
        <w:t>subsectional</w:t>
      </w:r>
      <w:proofErr w:type="spellEnd"/>
      <w:r>
        <w:t xml:space="preserve"> level. The alignment of subsections into their present taxonomic circumscriptions, however, does not appear to represent natural clades</w:t>
      </w:r>
      <w:r w:rsidR="007077DE">
        <w:t>. Several molecular datasets have been used to evaluate these relationships, including chloroplast restriction sites</w:t>
      </w:r>
      <w:r w:rsidR="003A316B">
        <w:t xml:space="preserve"> </w:t>
      </w:r>
      <w:r w:rsidR="003A316B">
        <w:fldChar w:fldCharType="begin" w:fldLock="1"/>
      </w:r>
      <w:r w:rsidR="001C1CE6">
        <w:instrText>ADDIN CSL_CITATION { "citationItems" : [ { "id" : "ITEM-1", "itemData" : { "author" : [ { "dropping-particle" : "", "family" : "Wendel", "given" : "J F", "non-dropping-particle" : "", "parse-names" : false, "suffix" : "" }, { "dropping-particle" : "", "family" : "Albert", "given" : "V A", "non-dropping-particle" : "", "parse-names" : false, "suffix" : "" } ], "container-title" : "Systematic Botany", "id" : "ITEM-1", "issued" : { "date-parts" : [ [ "1992" ] ] }, "page" : "115-143", "title" : "Phylogenetics of the cotton genus (Gossypium L.): Character-state weighted parsimony analysis of chloroplast DNA restriction site data and its systematic and biogeographic implications", "type" : "article-journal", "volume" : "17" }, "uris" : [ "http://www.mendeley.com/documents/?uuid=0da62828-bf02-49f9-975a-7ec7347a48a0" ] } ], "mendeley" : { "formattedCitation" : "[10]", "plainTextFormattedCitation" : "[10]", "previouslyFormattedCitation" : "[10]" }, "properties" : { "noteIndex" : 0 }, "schema" : "https://github.com/citation-style-language/schema/raw/master/csl-citation.json" }</w:instrText>
      </w:r>
      <w:r w:rsidR="003A316B">
        <w:fldChar w:fldCharType="separate"/>
      </w:r>
      <w:r w:rsidR="001C1CE6" w:rsidRPr="001C1CE6">
        <w:rPr>
          <w:noProof/>
        </w:rPr>
        <w:t>[10]</w:t>
      </w:r>
      <w:r w:rsidR="003A316B">
        <w:fldChar w:fldCharType="end"/>
      </w:r>
      <w:r w:rsidR="007077DE">
        <w:t>; simple sequence repeat (SSR) and expressed sequence tag (EST)-SSR markers</w:t>
      </w:r>
      <w:r w:rsidR="00FD72FF">
        <w:t xml:space="preserve"> </w:t>
      </w:r>
      <w:r w:rsidR="00FD72FF">
        <w:fldChar w:fldCharType="begin" w:fldLock="1"/>
      </w:r>
      <w:r w:rsidR="00FD72FF">
        <w:instrText>ADDIN CSL_CITATION { "citationItems" : [ { "id" : "ITEM-1", "itemData" : { "DOI" : "10.1016/j.plantsci.2008.12.007", "ISSN" : "01689452", "author" : [ { "dropping-particle" : "", "family" : "Zhu", "given" : "Hua-Yu", "non-dropping-particle" : "", "parse-names" : false, "suffix" : "" }, { "dropping-particle" : "", "family" : "Zhang", "given" : "Tian-Zhen", "non-dropping-particle" : "", "parse-names" : false, "suffix" : "" }, { "dropping-particle" : "", "family" : "Yang", "given" : "Lu-Ming", "non-dropping-particle" : "", "parse-names" : false, "suffix" : "" }, { "dropping-particle" : "", "family" : "Guo", "given" : "Wang-Zhen", "non-dropping-particle" : "", "parse-names" : false, "suffix" : "" } ], "container-title" : "Plant Science", "id" : "ITEM-1", "issue" : "3", "issued" : { "date-parts" : [ [ "2009", "3" ] ] }, "page" : "397-405", "title" : "EST-SSR sequences revealed the relationship of D-genome in diploid and tetraploid Species in Gossypium", "type" : "article-journal", "volume" : "176" }, "uris" : [ "http://www.mendeley.com/documents/?uuid=d0f07f38-75d2-4de1-a661-c16d0fba1be1" ] }, { "id" : "ITEM-2", "itemData" : { "DOI" : "10.1016/j.plantsci.2006.12.012", "ISSN" : "01689452", "abstract" : "The tetraploid cotton species, which includes two commercially important species, Gossypium hirsutum L. and Gossypium barbadense L., were synthesized by A and D compound genomes. There are two A-genome species and 13 D-genome species in Gossypium. The A-genome species are distributed throughout Africa and Asia, and the D-genome species occur primarily in Mexico, but also in Peru, the Galapagos Islands and Arizona in the United States. There is a clear genetic relationship between the two A-genome species; however, genetic relationships among the D-genome species remain unclear. We randomly chose 324 expressed sequence tag-simple sequence repeat (EST-SSR) primer pairs to analyze the genetic relationships of the D-genome diploid cotton (Gossypium L.), using the A-genome species as the out-group. The primer pairs were developed from 7 to 10 day post-anthesis (dpa) fiber cDNA library of diploid A-genome G. arboreum, and from -3 to 3 dpa cDNA library and the first-true-leaves library in G. raimondii, for the A-genome and D-genome species, respectively. Both independent and combined analyses of the two types of EST-SSRs resolved that A- and D-genome species could be easily grouped. Further, each type of EST-SSR was effective in distinguishing the respective in-group species. Following the combined analyses, 12 D-genome species were clustered into six groups in complete agreement with current subsection taxonomy. However, there was an intersecting relationship among D-genome species at the section level, indicating that cotton species belonging to the different sections likely had close genetic relationships and, therefore, no distinctive boundaries exist between the two sections. Based on the larger sampling of combined EST-SSR markers, molecular data supplied new proof that there was modest genetic affinity between G. raimondii belonging to subsection Austroamericana and G. gossypioides belonging to subsection Selera (Ulbrich) Fryxell at the genomic level. The relationships between G. raimondii, G. davidsonii and G. klotzschianum belonging to different sections are also discussed in the paper. \u00a9 2007 Elsevier Ireland Ltd. All rights reserved.", "author" : [ { "dropping-particle" : "", "family" : "Guo", "given" : "W. Z.", "non-dropping-particle" : "", "parse-names" : false, "suffix" : "" }, { "dropping-particle" : "", "family" : "Sang", "given" : "Z. Q.", "non-dropping-particle" : "", "parse-names" : false, "suffix" : "" }, { "dropping-particle" : "", "family" : "Zhou", "given" : "B. L.", "non-dropping-particle" : "", "parse-names" : false, "suffix" : "" }, { "dropping-particle" : "", "family" : "Zhang", "given" : "T. Z.", "non-dropping-particle" : "", "parse-names" : false, "suffix" : "" } ], "container-title" : "Plant Science", "id" : "ITEM-2", "issue" : "4", "issued" : { "date-parts" : [ [ "2007" ] ] }, "page" : "808-814", "title" : "Genetic relationships of D-genome species based on two types of EST-SSR markers derived from G. arboreum and G. raimondii in Gossypium", "type" : "article-journal", "volume" : "172" }, "uris" : [ "http://www.mendeley.com/documents/?uuid=59223cee-d1ad-498a-b5e8-430d4a5c5fe6" ] } ], "mendeley" : { "formattedCitation" : "[12,13]", "plainTextFormattedCitation" : "[12,13]", "previouslyFormattedCitation" : "[12,13]" }, "properties" : { "noteIndex" : 0 }, "schema" : "https://github.com/citation-style-language/schema/raw/master/csl-citation.json" }</w:instrText>
      </w:r>
      <w:r w:rsidR="00FD72FF">
        <w:fldChar w:fldCharType="separate"/>
      </w:r>
      <w:r w:rsidR="00FD72FF" w:rsidRPr="00FD72FF">
        <w:rPr>
          <w:noProof/>
        </w:rPr>
        <w:t>[12,13]</w:t>
      </w:r>
      <w:r w:rsidR="00FD72FF">
        <w:fldChar w:fldCharType="end"/>
      </w:r>
      <w:r w:rsidR="007077DE">
        <w:t>; random amplified polymorphic DNA (RAPD) markers</w:t>
      </w:r>
      <w:r w:rsidR="00FD72FF">
        <w:t xml:space="preserve"> </w:t>
      </w:r>
      <w:r w:rsidR="00FD72FF">
        <w:fldChar w:fldCharType="begin" w:fldLock="1"/>
      </w:r>
      <w:r w:rsidR="006C0A1E">
        <w:instrText>ADDIN CSL_CITATION { "citationItems" : [ { "id" : "ITEM-1", "itemData" : { "ISSN" : "0040-5752", "PMID" : "3742", "abstract" : "Molecular phylogeny of Gossypium species by DNA fingerprinting   S. A. Khan A1, D. Hussain A1, E. Askari A1, J. McD Stewart A2, K. A. Malik A1, Y. Zafar A1   A1 National Institute for Biotechnology and Genetic Engineering (NIBGE), PO Box 577, Jhang Road, Faisalabad, Pakistan e-mail: y-zafar@yahoo.com Fax: +92-41-651472 A2 Department of Agronomy, University of Arkansas, Arkansas, Fayetteville AR 72701, USA   Abstract:    Abstract Total genomic DNA from 31 available Gossypium species, three subspecies and one interspecific hybrid, were analysed to evaluate genetic diversity by RAPD, using 45 random decamer primers. A total of 579 amplified bands were observed, with 12.9 bands per primer, of which 99.8% were polymorphic. OPJ-17 produced the maximum number of fragments while the minimum number of fragments was produced with primer OPA-08. Cluster analysis by the unweighted paired group method of arithmetic means (UPGMA) showed six main clusters. Cluster \u2019A' consisted of two species and one subspecies of the A-genome, with a 0.78-0.92 Nei's similarity range. Cluster B, composed of all available tetraploid species and one interspecific hybrid, showed the same sister cluster. Nei's similarity ranged from 0.69 to 0.84. The B-genome formed the UPGMA sister cluster to the E-genome species. Cluster \u2019C' consisted of five Gossypium species of which three belong to the B-genome, with Nei's similarity values of 0.81 to 0.86. Although there was considerable disagreement at lower infra-generic ranks, particularly among the D- genome (diploid New World species) and C-genome (diploid Australian species) species. The sole F-genome species Gossypium longicalyx was resolved as a sister group to the D-genome species. Gossypium herbaceum and G. herbaceum Africanum showed the maximum Nei's similarity (0.93). Minimum similarity (0.29) was observed between Gossypium trilobum and Gossypium nelsonii. The average similarity among all studied species was 50%. The analysis revealed that the interspecific genetic relationship of several species is related to their centre of origin. As expected, most of the species have a wide genetic base range. The results also revealed the genetic relationships of the species Gossypium hirsutum to standard cultivated Gossypium barbadense, G. herbaceum and Gossypium arboreum. These results correspond well with previous reported results. The level of variation detected in closely related genotypes by RAPD analysis indicates that it may be a more effici\u2026", "author" : [ { "dropping-particle" : "", "family" : "Khan", "given" : "S A", "non-dropping-particle" : "", "parse-names" : false, "suffix" : "" }, { "dropping-particle" : "", "family" : "Hussain", "given" : "D", "non-dropping-particle" : "", "parse-names" : false, "suffix" : "" }, { "dropping-particle" : "", "family" : "Askari", "given" : "E", "non-dropping-particle" : "", "parse-names" : false, "suffix" : "" }, { "dropping-particle" : "", "family" : "Stewart", "given" : "J M", "non-dropping-particle" : "", "parse-names" : false, "suffix" : "" }, { "dropping-particle" : "", "family" : "Malik", "given" : "K A", "non-dropping-particle" : "", "parse-names" : false, "suffix" : "" }, { "dropping-particle" : "", "family" : "Zafar", "given" : "Y", "non-dropping-particle" : "", "parse-names" : false, "suffix" : "" } ], "container-title" : "Theoretical and Applied Genetics", "id" : "ITEM-1", "issued" : { "date-parts" : [ [ "2000" ] ] }, "page" : "931-938", "title" : "Molecular phylogeny of Gossypium species by DNA fingerprinting", "type" : "article-journal", "volume" : "101" }, "uris" : [ "http://www.mendeley.com/documents/?uuid=e1857395-2740-40c2-b51e-ad662608c107" ] } ], "mendeley" : { "formattedCitation" : "[14]", "plainTextFormattedCitation" : "[14]", "previouslyFormattedCitation" : "[14]" }, "properties" : { "noteIndex" : 0 }, "schema" : "https://github.com/citation-style-language/schema/raw/master/csl-citation.json" }</w:instrText>
      </w:r>
      <w:r w:rsidR="00FD72FF">
        <w:fldChar w:fldCharType="separate"/>
      </w:r>
      <w:r w:rsidR="00FD72FF" w:rsidRPr="00FD72FF">
        <w:rPr>
          <w:noProof/>
        </w:rPr>
        <w:t>[14]</w:t>
      </w:r>
      <w:r w:rsidR="00FD72FF">
        <w:fldChar w:fldCharType="end"/>
      </w:r>
      <w:r w:rsidR="007077DE">
        <w:t xml:space="preserve">; internal transcribed sequences (ITS) </w:t>
      </w:r>
      <w:r w:rsidR="003A60A9">
        <w:fldChar w:fldCharType="begin" w:fldLock="1"/>
      </w:r>
      <w:r w:rsidR="001C1CE6">
        <w:instrText>ADDIN CSL_CITATION { "citationItems" : [ { "id" : "ITEM-1", "itemData" : { "DOI" : "10.1007/s00606-004-0294-0", "ISBN" : "0378-2697", "ISSN" : "03782697", "abstract" : "American diploid cottons (Gossypium L., subgenus Houzingenia Fryxell) form a monophyletic group of 13 species distributed mainly in western Mexico, extending into Arizona, Baja California, and with one disjunct species each in the Galapagos Islands and Peru. Prior phylogenetic analyses based on an alcohol dehydrogenase gene (AdhA) and nuclear ribosomal DNA indicated the need for additional data from other molecular markers to resolve phylogenetic relationships within this subgenus. Toward this end, we sequenced three nuclear genes, the anonymous locus A1341, an alcohol dehydrogenase gene (AdhC), and a cellulose synthase gene (CesA1b). Independent and combined analyses resolved clades that are congruent with current taxonomy and previous phylogenies. Our analyses diagnose at least two long distance dispersal events from the Mexican mainland to Baja California, following a rapid radiation of the primary lineages early in the diversification of the subgenus. Molecular data support the proposed recognition of a new species closely related to Gossypium laxum that was recently collected in Mexico.", "author" : [ { "dropping-particle" : "", "family" : "\u00c1lvarez", "given" : "Ines", "non-dropping-particle" : "", "parse-names" : false, "suffix" : "" }, { "dropping-particle" : "", "family" : "Cronn", "given" : "Richard", "non-dropping-particle" : "", "parse-names" : false, "suffix" : "" }, { "dropping-particle" : "", "family" : "Wendel", "given" : "Jonathan F", "non-dropping-particle" : "", "parse-names" : false, "suffix" : "" } ], "container-title" : "Plant Systematics and Evolution", "id" : "ITEM-1", "issue" : "3-4", "issued" : { "date-parts" : [ [ "2005", "5", "9" ] ] }, "page" : "199-214", "publisher" : "Springer-Verlag", "title" : "Phylogeny of the New World diploid cottons (Gossypium L., Malvaceae) based on sequences of three low-copy nuclear genes", "type" : "article-journal", "volume" : "252" }, "uris" : [ "http://www.mendeley.com/documents/?uuid=5b427b6e-81b3-3c3f-9d97-d158ceec92f5" ] } ], "mendeley" : { "formattedCitation" : "[3]", "plainTextFormattedCitation" : "[3]", "previouslyFormattedCitation" : "[3]" }, "properties" : { "noteIndex" : 0 }, "schema" : "https://github.com/citation-style-language/schema/raw/master/csl-citation.json" }</w:instrText>
      </w:r>
      <w:r w:rsidR="003A60A9">
        <w:fldChar w:fldCharType="separate"/>
      </w:r>
      <w:r w:rsidR="001C1CE6" w:rsidRPr="001C1CE6">
        <w:rPr>
          <w:noProof/>
        </w:rPr>
        <w:t>[3]</w:t>
      </w:r>
      <w:r w:rsidR="003A60A9">
        <w:fldChar w:fldCharType="end"/>
      </w:r>
      <w:r w:rsidR="003A60A9">
        <w:t>;</w:t>
      </w:r>
      <w:r w:rsidR="007077DE">
        <w:t xml:space="preserve"> and few single-copy nuclear genes</w:t>
      </w:r>
      <w:r w:rsidR="003A60A9">
        <w:t xml:space="preserve"> </w:t>
      </w:r>
      <w:r w:rsidR="003A60A9">
        <w:fldChar w:fldCharType="begin" w:fldLock="1"/>
      </w:r>
      <w:r w:rsidR="001C1CE6">
        <w:instrText>ADDIN CSL_CITATION { "citationItems" : [ { "id" : "ITEM-1", "itemData" : { "DOI" : "10.1007/s00606-004-0294-0", "ISBN" : "0378-2697", "ISSN" : "03782697", "abstract" : "American diploid cottons (Gossypium L., subgenus Houzingenia Fryxell) form a monophyletic group of 13 species distributed mainly in western Mexico, extending into Arizona, Baja California, and with one disjunct species each in the Galapagos Islands and Peru. Prior phylogenetic analyses based on an alcohol dehydrogenase gene (AdhA) and nuclear ribosomal DNA indicated the need for additional data from other molecular markers to resolve phylogenetic relationships within this subgenus. Toward this end, we sequenced three nuclear genes, the anonymous locus A1341, an alcohol dehydrogenase gene (AdhC), and a cellulose synthase gene (CesA1b). Independent and combined analyses resolved clades that are congruent with current taxonomy and previous phylogenies. Our analyses diagnose at least two long distance dispersal events from the Mexican mainland to Baja California, following a rapid radiation of the primary lineages early in the diversification of the subgenus. Molecular data support the proposed recognition of a new species closely related to Gossypium laxum that was recently collected in Mexico.", "author" : [ { "dropping-particle" : "", "family" : "\u00c1lvarez", "given" : "Ines", "non-dropping-particle" : "", "parse-names" : false, "suffix" : "" }, { "dropping-particle" : "", "family" : "Cronn", "given" : "Richard", "non-dropping-particle" : "", "parse-names" : false, "suffix" : "" }, { "dropping-particle" : "", "family" : "Wendel", "given" : "Jonathan F", "non-dropping-particle" : "", "parse-names" : false, "suffix" : "" } ], "container-title" : "Plant Systematics and Evolution", "id" : "ITEM-1", "issue" : "3-4", "issued" : { "date-parts" : [ [ "2005", "5", "9" ] ] }, "page" : "199-214", "publisher" : "Springer-Verlag", "title" : "Phylogeny of the New World diploid cottons (Gossypium L., Malvaceae) based on sequences of three low-copy nuclear genes", "type" : "article-journal", "volume" : "252" }, "uris" : [ "http://www.mendeley.com/documents/?uuid=5b427b6e-81b3-3c3f-9d97-d158ceec92f5" ] } ], "mendeley" : { "formattedCitation" : "[3]", "plainTextFormattedCitation" : "[3]", "previouslyFormattedCitation" : "[3]" }, "properties" : { "noteIndex" : 0 }, "schema" : "https://github.com/citation-style-language/schema/raw/master/csl-citation.json" }</w:instrText>
      </w:r>
      <w:r w:rsidR="003A60A9">
        <w:fldChar w:fldCharType="separate"/>
      </w:r>
      <w:r w:rsidR="001C1CE6" w:rsidRPr="001C1CE6">
        <w:rPr>
          <w:noProof/>
        </w:rPr>
        <w:t>[3]</w:t>
      </w:r>
      <w:r w:rsidR="003A60A9">
        <w:fldChar w:fldCharType="end"/>
      </w:r>
      <w:r w:rsidR="007077DE">
        <w:t>. Relationships among the six subsections, however, remain unclear</w:t>
      </w:r>
      <w:r w:rsidR="00104992">
        <w:t>, with different studies yielding alternative topologies</w:t>
      </w:r>
      <w:r w:rsidR="007077DE">
        <w:t xml:space="preserve"> </w:t>
      </w:r>
      <w:r w:rsidR="003A60A9">
        <w:fldChar w:fldCharType="begin" w:fldLock="1"/>
      </w:r>
      <w:r w:rsidR="006C0A1E">
        <w:instrText>ADDIN CSL_CITATION { "citationItems" : [ { "id" : "ITEM-1", "itemData" : { "ISBN" : "0022-2844 (Print)\n0022-2844 (Linking)", "PMID" : "8662014", "author" : [ { "dropping-particle" : "", "family" : "Cronn", "given" : "R C", "non-dropping-particle" : "", "parse-names" : false, "suffix" : "" }, { "dropping-particle" : "", "family" : "Zhao", "given" : "X", "non-dropping-particle" : "", "parse-names" : false, "suffix" : "" }, { "dropping-particle" : "", "family" : "Paterson", "given" : "A H", "non-dropping-particle" : "", "parse-names" : false, "suffix" : "" }, { "dropping-particle" : "", "family" : "Wendel", "given" : "J F", "non-dropping-particle" : "", "parse-names" : false, "suffix" : "" } ], "container-title" : "Journal of Molecular Evolution", "edition" : "1996/06/01", "id" : "ITEM-1", "issue" : "6", "issued" : { "date-parts" : [ [ "1996" ] ] }, "language" : "eng", "page" : "685-705", "title" : "Polymorphism and concerted evolution in a tandemly repeated gene family: 5S ribosomal DNA in diploid and allopolyploid cottons", "type" : "article-journal", "volume" : "42" }, "uris" : [ "http://www.mendeley.com/documents/?uuid=479a3389-14f9-4f7a-b6d7-8744e5c2eb99" ] }, { "id" : "ITEM-2", "itemData" : { "DOI" : "10.1046/j.1471-8278.2001.00073.x", "ISSN" : "14718278", "abstract" : "We studied the applicability of intersimple sequence repeat (ISSR) polymorphism in cotton. We found that: (i) the resolving power of agarose gels is poor relative to that provided by sequencing gels; (ii) fluorescent labelling of ISSR amplification primers produced numerous scorable bands; (iii) primer mixing (double priming) generated more bands than the sum of fragments resulting from two single primers, although an unexplained disappearance of several larger fragments also reproducibly occurred; (iv) ISSR fingerprinting patterns are highly heritable; and (v) double priming ISSR is an easy and informative genetic marker system in cotton for revealing both inter- and intraspecific variations.", "author" : [ { "dropping-particle" : "", "family" : "Liu", "given" : "B", "non-dropping-particle" : "", "parse-names" : false, "suffix" : "" }, { "dropping-particle" : "", "family" : "Wendel", "given" : "J F", "non-dropping-particle" : "", "parse-names" : false, "suffix" : "" } ], "container-title" : "Molecular Ecology Notes", "id" : "ITEM-2", "issue" : "3", "issued" : { "date-parts" : [ [ "2001" ] ] }, "title" : "Intersimple sequence repeat (ISSR) polymorphisms as a genetic marker system in cotton", "type" : "article-journal", "volume" : "1" }, "uris" : [ "http://www.mendeley.com/documents/?uuid=902282b4-d125-48ea-9010-965796f3ede7" ] }, { "id" : "ITEM-3", "itemData" : { "DOI" : "10.1006/mpev.1999.0750", "ISSN" : "1055-7903", "PMID" : "10877941", "abstract" : "The 13 \"D-genome\"cotton species are a monophyletic assemblage of morphologically diverse diploids that inhabit arid to semiarid regions in Mexico, with 1 disjunct species each in Peru and the Galapagos Islands and 1 species whose range extends northward into Arizona. While these species lack commercially significant fiber (i. e., cotton), they are important in that they represent one of the parental genomes of the cultivated tetraploid cottons. To assess phylogenetic relationships among these species, we sequenced and analyzed a region of a nuclear-encoded alcohol dehydrogenase gene (AdhA). Phylogenetic analysis resulted in a topology that is generally consistent with current taxonomic alignment of the species, although the phylogeny based on AdhA sequences conflicts with those inferred from cpDNA and ITS data sets, most notably in the position of the anomalous species Gossypium gossypioides. In one lineage, we detected both gene duplication and sequence polymorphisms that transcend species boundaries; sequences in this lineage formed a monophyletic clade, yet no taxon within the clade contained a monophyletic collection of sequences. Potential explanations for this latter phenomenon, including gene duplication, gene flow, and lineage sorting, are discussed.", "author" : [ { "dropping-particle" : "", "family" : "Small", "given" : "R L", "non-dropping-particle" : "", "parse-names" : false, "suffix" : "" }, { "dropping-particle" : "", "family" : "Wendel", "given" : "J F", "non-dropping-particle" : "", "parse-names" : false, "suffix" : "" } ], "container-title" : "Molecular phylogenetics and evolution", "id" : "ITEM-3", "issue" : "1", "issued" : { "date-parts" : [ [ "2000", "7" ] ] }, "page" : "73-84", "title" : "Phylogeny, duplication, and intraspecific variation of Adh sequences in New World diploid cottons (Gossypium l., malvaceae).", "type" : "article-journal", "volume" : "16" }, "uris" : [ "http://www.mendeley.com/documents/?uuid=92ba85a2-02f5-4b76-a9c0-6b09afa14b9f" ] }, { "id" : "ITEM-4", "itemData" : { "DOI" : "10.1007/s00606-004-0294-0", "ISBN" : "0378-2697", "ISSN" : "03782697", "abstract" : "American diploid cottons (Gossypium L., subgenus Houzingenia Fryxell) form a monophyletic group of 13 species distributed mainly in western Mexico, extending into Arizona, Baja California, and with one disjunct species each in the Galapagos Islands and Peru. Prior phylogenetic analyses based on an alcohol dehydrogenase gene (AdhA) and nuclear ribosomal DNA indicated the need for additional data from other molecular markers to resolve phylogenetic relationships within this subgenus. Toward this end, we sequenced three nuclear genes, the anonymous locus A1341, an alcohol dehydrogenase gene (AdhC), and a cellulose synthase gene (CesA1b). Independent and combined analyses resolved clades that are congruent with current taxonomy and previous phylogenies. Our analyses diagnose at least two long distance dispersal events from the Mexican mainland to Baja California, following a rapid radiation of the primary lineages early in the diversification of the subgenus. Molecular data support the proposed recognition of a new species closely related to Gossypium laxum that was recently collected in Mexico.", "author" : [ { "dropping-particle" : "", "family" : "\u00c1lvarez", "given" : "Ines", "non-dropping-particle" : "", "parse-names" : false, "suffix" : "" }, { "dropping-particle" : "", "family" : "Cronn", "given" : "Richard", "non-dropping-particle" : "", "parse-names" : false, "suffix" : "" }, { "dropping-particle" : "", "family" : "Wendel", "given" : "Jonathan F", "non-dropping-particle" : "", "parse-names" : false, "suffix" : "" } ], "container-title" : "Plant Systematics and Evolution", "id" : "ITEM-4", "issue" : "3-4", "issued" : { "date-parts" : [ [ "2005", "5", "9" ] ] }, "page" : "199-214", "publisher" : "Springer-Verlag", "title" : "Phylogeny of the New World diploid cottons (Gossypium L., Malvaceae) based on sequences of three low-copy nuclear genes", "type" : "article-journal", "volume" : "252" }, "uris" : [ "http://www.mendeley.com/documents/?uuid=5b427b6e-81b3-3c3f-9d97-d158ceec92f5" ] } ], "mendeley" : { "formattedCitation" : "[3,7,9,15]", "plainTextFormattedCitation" : "[3,7,9,15]", "previouslyFormattedCitation" : "[3,7,9,15]" }, "properties" : { "noteIndex" : 0 }, "schema" : "https://github.com/citation-style-language/schema/raw/master/csl-citation.json" }</w:instrText>
      </w:r>
      <w:r w:rsidR="003A60A9">
        <w:fldChar w:fldCharType="separate"/>
      </w:r>
      <w:r w:rsidR="00FD72FF" w:rsidRPr="00FD72FF">
        <w:rPr>
          <w:noProof/>
        </w:rPr>
        <w:t>[3,7,9,15]</w:t>
      </w:r>
      <w:r w:rsidR="003A60A9">
        <w:fldChar w:fldCharType="end"/>
      </w:r>
      <w:r w:rsidR="007077DE">
        <w:t xml:space="preserve">. Determining the closest living relative of the D-genome ancestor to the polyploid, however, </w:t>
      </w:r>
      <w:r w:rsidR="00104992">
        <w:t>has become firmly established</w:t>
      </w:r>
      <w:r w:rsidR="007077DE">
        <w:t xml:space="preserve">. Early morphological and cytogenetic comparisons using intergenomic hybrids identified </w:t>
      </w:r>
      <w:r w:rsidR="007077DE">
        <w:rPr>
          <w:i/>
        </w:rPr>
        <w:t>G. raimondii</w:t>
      </w:r>
      <w:r w:rsidR="007077DE">
        <w:t xml:space="preserve"> as the closest living relative to the D-genome ancestor of polyploid cotton species (reviewed in</w:t>
      </w:r>
      <w:r w:rsidR="003A60A9">
        <w:t xml:space="preserve"> </w:t>
      </w:r>
      <w:r w:rsidR="003A60A9">
        <w:fldChar w:fldCharType="begin" w:fldLock="1"/>
      </w:r>
      <w:r w:rsidR="006C0A1E">
        <w:instrText>ADDIN CSL_CITATION { "citationItems" : [ { "id" : "ITEM-1", "itemData" : { "DOI" : "10.1016/S0065-2113(02)78004-8", "ISBN" : "0120007967", "ISSN" : "00652113", "abstract" : "The cotton genus (Gossypium) includes approximately 50 species distributed in arid to semi-arid regions of the tropic and subtropics. Included are four species that have independently been domesticated for their fiber, two each in Africa-Asia and the Americas. Gossypium species exhibit extraordinary morphological variation, ranging from herbaceous perennials to small trees with a diverse array of reproductive and vegetative characteristics. A parallel level of cytogenetic and genomic diversity has arisen during the global radiation of the genus, leading to the evolution of eight groups of diploid (n=13) species (genome groups A-G, and K). The evolutionary history of the genus included multiple episodes of trans-oceanic dispersal, invasion of new ecological niches, and a surprisingly high frequency of natural interspecific hybridization among lineages that are presently both geographically isolated and intersterile. Recent investigations have clarified many aspects of this history, including relationships within and among the eight genome groups, the domestication history of each of the four cultivated species, and the origin of the allopolyploid cottons. Data implicate an origin for Gossypium 5-15 million years ago (mya) and a rapid early diversification of the major genome groups. Allopolyploid cottons appear to have arisen within the last million years, as a consequence of trans-oceanic dispersal of an A-genome taxon to the New World followed by hybridization with an indigenous D-genome diploid. Subsequent to formation, allopolyploids radiated into three modern lineages, including those containing the commercially important species G. hirsutum and G. barbadense. Genome doubling has led to an array of molecular genetic interactions, including inter-locus concerted evolution, differential rates of genomic evolution, inter-genomic genetic transfer, and probable alterations in gene expression. The myriad underlying mechanisms are also suggested to have contributed to both ecological success and agronomic potential. \u00a92003 Elsevier Science B.V. All rights reserved.", "author" : [ { "dropping-particle" : "", "family" : "Wendel", "given" : "Jonathan F", "non-dropping-particle" : "", "parse-names" : false, "suffix" : "" }, { "dropping-particle" : "", "family" : "Cronn", "given" : "Richard C", "non-dropping-particle" : "", "parse-names" : false, "suffix" : "" } ], "container-title" : "Advances in Agronomy", "id" : "ITEM-1", "issued" : { "date-parts" : [ [ "2003" ] ] }, "page" : "139-186", "title" : "Polyploidy and the evolutionary history of cotton", "type" : "chapter", "volume" : "78" }, "uris" : [ "http://www.mendeley.com/documents/?uuid=19ab6f21-c1e3-4d17-83b6-4cf805caecf5" ] } ], "mendeley" : { "formattedCitation" : "[16]", "plainTextFormattedCitation" : "[16]", "previouslyFormattedCitation" : "[16]" }, "properties" : { "noteIndex" : 0 }, "schema" : "https://github.com/citation-style-language/schema/raw/master/csl-citation.json" }</w:instrText>
      </w:r>
      <w:r w:rsidR="003A60A9">
        <w:fldChar w:fldCharType="separate"/>
      </w:r>
      <w:r w:rsidR="00FD72FF" w:rsidRPr="00FD72FF">
        <w:rPr>
          <w:noProof/>
        </w:rPr>
        <w:t>[16]</w:t>
      </w:r>
      <w:r w:rsidR="003A60A9">
        <w:fldChar w:fldCharType="end"/>
      </w:r>
      <w:r w:rsidR="007077DE">
        <w:t xml:space="preserve">). Subsequent analyses have </w:t>
      </w:r>
      <w:r w:rsidR="00104992">
        <w:t>support</w:t>
      </w:r>
      <w:r w:rsidR="007077DE">
        <w:t xml:space="preserve"> this observation</w:t>
      </w:r>
      <w:r w:rsidR="003A60A9">
        <w:t xml:space="preserve"> </w:t>
      </w:r>
      <w:r w:rsidR="003A60A9">
        <w:fldChar w:fldCharType="begin" w:fldLock="1"/>
      </w:r>
      <w:r w:rsidR="006C0A1E">
        <w:instrText>ADDIN CSL_CITATION { "citationItems" : [ { "id" : "ITEM-1", "itemData" : { "DOI" : "10.1007/s001220051639", "ISBN" : "1432-2242", "abstract" : "Gossypium species (\u00b1 49) represent a vast resource of genetic diversity for the improvement of cultivated cotton. To determine intra- and inter-specific genetic relationships within a diverse collection of Gossypium taxa, we employed 16 AFLP primer combinations on three diploid species, Gossypium herbaceum L. (A1), Gossypium arboreum L. (A2) and Gossypium raimondii Ulbrich (D5), and 26 AD allotetraploid accessions (Gossypium barbadense L. and Gossypium hirsutum L.). A total of 1180 major AFLP bands were observed; 368 of these (31%) were polymorphic. Genetic similarities among all taxa ranged from 0.21 (between the diploid species G. arboreum and G. raimondii) up to 0.89 (within G. barbadense). Phenetic trees based on genetic similarities (UPGMA, N-J) were consistent with known taxonomic relationships. In some cases, well-supported phylogenetic relationships, as well as evidence of genetic reticulation, could also be inferred. UPGMA trees and principal coordinate analysis based on genetic similarity matrices were used to identify genetically distinct cultivars that are potentially important sources of germplasm for cotton improvement, particularly of fiber quality traits. We show that AFLP is useful for estimating genetic relationships across a wide range of taxonomic levels, and for analyzing the evolutionary and historical development of cotton cultivars at the genomic level.", "author" : [ { "dropping-particle" : "", "family" : "Abdalla", "given" : "A M", "non-dropping-particle" : "", "parse-names" : false, "suffix" : "" }, { "dropping-particle" : "", "family" : "Reddy", "given" : "O U K", "non-dropping-particle" : "", "parse-names" : false, "suffix" : "" }, { "dropping-particle" : "", "family" : "El-Zik", "given" : "K M", "non-dropping-particle" : "", "parse-names" : false, "suffix" : "" }, { "dropping-particle" : "", "family" : "Pepper", "given" : "A E", "non-dropping-particle" : "", "parse-names" : false, "suffix" : "" } ], "container-title" : "Theoretical and Applied Genetics", "id" : "ITEM-1", "issue" : "2", "issued" : { "date-parts" : [ [ "2001" ] ] }, "page" : "222-229", "title" : "Genetic diversity and relationships of diploid and tetraploid cottons revealed using AFLP", "type" : "article-journal", "volume" : "102" }, "uris" : [ "http://www.mendeley.com/documents/?uuid=4d8f8164-37ff-4299-967a-96b238392067" ] }, { "id" : "ITEM-2", "itemData" : { "DOI" : "10.1073/pnas.96.25.14406", "ISSN" : "0027-8424", "author" : [ { "dropping-particle" : "", "family" : "Cronn", "given" : "Richard C", "non-dropping-particle" : "", "parse-names" : false, "suffix" : "" }, { "dropping-particle" : "", "family" : "Small", "given" : "Randall L", "non-dropping-particle" : "", "parse-names" : false, "suffix" : "" }, { "dropping-particle" : "", "family" : "Wendel", "given" : "Jonathan F", "non-dropping-particle" : "", "parse-names" : false, "suffix" : "" } ], "container-title" : "Proceedings of the National Academy of Sciences", "id" : "ITEM-2", "issue" : "25", "issued" : { "date-parts" : [ [ "1999", "12", "7" ] ] }, "page" : "14406-14411", "title" : "Duplicated genes evolve independently after polyploid formation in cotton", "type" : "article-journal", "volume" : "96" }, "uris" : [ "http://www.mendeley.com/documents/?uuid=75da0655-dce1-417a-8e34-ffe95747a09e" ] }, { "id" : "ITEM-3", "itemData" : { "DOI" : "10.1046/j.1471-8278.2001.00073.x", "ISSN" : "14718278", "abstract" : "We studied the applicability of intersimple sequence repeat (ISSR) polymorphism in cotton. We found that: (i) the resolving power of agarose gels is poor relative to that provided by sequencing gels; (ii) fluorescent labelling of ISSR amplification primers produced numerous scorable bands; (iii) primer mixing (double priming) generated more bands than the sum of fragments resulting from two single primers, although an unexplained disappearance of several larger fragments also reproducibly occurred; (iv) ISSR fingerprinting patterns are highly heritable; and (v) double priming ISSR is an easy and informative genetic marker system in cotton for revealing both inter- and intraspecific variations.", "author" : [ { "dropping-particle" : "", "family" : "Liu", "given" : "B", "non-dropping-particle" : "", "parse-names" : false, "suffix" : "" }, { "dropping-particle" : "", "family" : "Wendel", "given" : "J F", "non-dropping-particle" : "", "parse-names" : false, "suffix" : "" } ], "container-title" : "Molecular Ecology Notes", "id" : "ITEM-3", "issue" : "3", "issued" : { "date-parts" : [ [ "2001" ] ] }, "title" : "Intersimple sequence repeat (ISSR) polymorphisms as a genetic marker system in cotton", "type" : "article-journal", "volume" : "1" }, "uris" : [ "http://www.mendeley.com/documents/?uuid=902282b4-d125-48ea-9010-965796f3ede7" ] }, { "id" : "ITEM-4", "itemData" : { "ISBN" : "0022-2844 (Print)\n0022-2844 (Linking)", "PMID" : "8662014", "author" : [ { "dropping-particle" : "", "family" : "Cronn", "given" : "R C", "non-dropping-particle" : "", "parse-names" : false, "suffix" : "" }, { "dropping-particle" : "", "family" : "Zhao", "given" : "X", "non-dropping-particle" : "", "parse-names" : false, "suffix" : "" }, { "dropping-particle" : "", "family" : "Paterson", "given" : "A H", "non-dropping-particle" : "", "parse-names" : false, "suffix" : "" }, { "dropping-particle" : "", "family" : "Wendel", "given" : "J F", "non-dropping-particle" : "", "parse-names" : false, "suffix" : "" } ], "container-title" : "Journal of Molecular Evolution", "edition" : "1996/06/01", "id" : "ITEM-4", "issue" : "6", "issued" : { "date-parts" : [ [ "1996" ] ] }, "language" : "eng", "page" : "685-705", "title" : "Polymorphism and concerted evolution in a tandemly repeated gene family: 5S ribosomal DNA in diploid and allopolyploid cottons", "type" : "article-journal", "volume" : "42" }, "uris" : [ "http://www.mendeley.com/documents/?uuid=479a3389-14f9-4f7a-b6d7-8744e5c2eb99" ] }, { "id" : "ITEM-5", "itemData" : { "DOI" : "10.2307/2419457", "ISBN" : "03636445, 15482324", "ISSN" : "03636445", "PMID" : "6490", "abstract" : "We explored the evolutionary history of the Gossypieae and Gossypium using phylogenetic analysis of biparentally and maternally inherited characters. Separate and combined data sets were analyzed and incongruence between data sets was quantified and statistically evaluated. At the tribal level, phylogenetic analyses of nuclear ribosomal ITS sequences yielded trees that are highly congruent with those derived from the plastid gene ndhF, except for species that have a reticulate evolutionary history or for clades supported by few characters. Problematic taxa were then pruned from the data sets and the phylogeny was inferred from the combined data. Results indicate that 1) the Gossypieae is monophyletic, with one branch from the first split being represented by modern Cienfuegosia; 2) Thespesia is not monophyletic, and 3) Gossypium is monophyletic and sister to an unexpected clade consisting of the Hawaiian genus Kokia and the east African/Madagascan genus Gossypioides. Based on the magnitude of ndhF sequence divergence, we suggest that Kokia and Gossypioides diverged from each other in the Pliocene, subsequent to their apparent loss of a pair of chromosomes via chromosome fusion. Phylogenetic relationships among species and \"genome groups\" in Gossypium were assessed using cpDNA restriction site variation and ITS sequence data. Both data sets support the monophyly of each genome group, once taxa known or suspected to have reticulate histories are pruned from the trees. There was little congruence between these two data sets, however, with respect to relationships among genome groups. Statistical tests indicate that most incongruence is not significant and that it probably reflects insufficient information rather than a biological process that has differentially affected the data sets. We propose that the differing cpDNA- and ITS-based resolutions of genome groups in Gossypium reflect temporally closely spaced divergence events early in the diversification of the genus. This \"short internode\" phenomenon is suggested to be a common cause of phylogenetic incongruence.", "author" : [ { "dropping-particle" : "", "family" : "Seelanan", "given" : "Tosak", "non-dropping-particle" : "", "parse-names" : false, "suffix" : "" }, { "dropping-particle" : "", "family" : "Schnabel", "given" : "Andrew", "non-dropping-particle" : "", "parse-names" : false, "suffix" : "" }, { "dropping-particle" : "", "family" : "Wendel", "given" : "Jonathan F.", "non-dropping-particle" : "", "parse-names" : false, "suffix" : "" } ], "container-title" : "Systematic Botany", "id" : "ITEM-5", "issue" : "2", "issued" : { "date-parts" : [ [ "1997", "4" ] ] }, "page" : "259", "publisher" : "American Society of Plant Taxonomists", "title" : "Congruence and Consensus in the Cotton Tribe (Malvaceae)", "type" : "article-journal", "volume" : "22" }, "uris" : [ "http://www.mendeley.com/documents/?uuid=055aa80e-ba21-4c0e-8485-4f62804133d5" ] }, { "id" : "ITEM-6", "itemData" : { "ISSN" : "0002-9122", "PMID" : "21685016", "abstract" : "Phylogenetic resolution is often low within groups of recently diverged taxa due to a paucity of phylogenetically informative characters. We tested the relative utility of seven noncoding cpDNA regions and a pair of homoeologous nuclear genes for resolving recent divergences, using tetraploid cottons (Gossypium) as a model system. The five tetraploid species of Gossypium are a monophyletic assemblage derived from an allopolyploidization event that probably occurred within the last 0.5-2 million years. Previous analysis of cpDNA restriction site data provided only partial resolution within this clade despite a large number of enzymes employed. We sequenced three cpDNA introns (rpl16, rpoC1, ndhA) and four cpDNA spacers (accD-psaI, trnL-trnF, trnT-trnL, atpB-rbcL) for a total of over 7 kb of sequence per taxon, yet obtained only four informative nucleotide substitutions (0.05%) resulting in incomplete phylogenetic resolution. In addition, we sequenced a 1.65-kb region of a homoeologous pair of nuclear-encoded alcohol dehydrogenase (Adh) genes. In contrast with the cpDNA sequence data, the Adh homoeologues yielded 25 informative characters (0.76%) and provided a robust and completely resolved topology that is concordant with previous cladistic and phenetic analyses. The enhanced resolution obtained using the nuclear genes reflects an approximately three- to sixfold increase in nucleotide substitution rate relative to the plastome spacers and introns.", "author" : [ { "dropping-particle" : "", "family" : "Small", "given" : "Randall L", "non-dropping-particle" : "", "parse-names" : false, "suffix" : "" }, { "dropping-particle" : "", "family" : "Ryburn", "given" : "Julie a", "non-dropping-particle" : "", "parse-names" : false, "suffix" : "" }, { "dropping-particle" : "", "family" : "Cronn", "given" : "Richard C", "non-dropping-particle" : "", "parse-names" : false, "suffix" : "" }, { "dropping-particle" : "", "family" : "Seelanan", "given" : "Tosak", "non-dropping-particle" : "", "parse-names" : false, "suffix" : "" }, { "dropping-particle" : "", "family" : "Wendel", "given" : "Jonathan F", "non-dropping-particle" : "", "parse-names" : false, "suffix" : "" } ], "container-title" : "American Journal of botany", "id" : "ITEM-6", "issue" : "9", "issued" : { "date-parts" : [ [ "1998", "9" ] ] }, "note" : "From Duplicate 2 ( \n\nThe tortoise and the hare: choosing between noncoding plastome and nuclear Adh sequences for phylogeny reconstruction in a recently diverged plant group\n\n- Small, Randall L; Ryburn, Julie A; Cronn, Richard C; Seelanan, Tosak; Wendel, Jonathan F )\nAnd Duplicate 3 ( \n\nThe tortoise and the hare: choosing between noncoding plastome and nuclear Adh sequences for phylogeny reconstruction in a recently diverged plant group.\n\n- Small, R L; Ryburn, J a; Cronn, R C; Seelanan, T; Wendel, J F )\n\n\n\n\n\n\n\n\n\n\n\n\nFrom Duplicate 2 ( \n\nThe tortoise and the hare: choosing between noncoding plastome and nuclear Adh sequences for phylogeny reconstruction in a recently diverged plant group\n\n- Small, Randall L; Ryburn, Julie A; Cronn, Richard C; Seelanan, Tosak; Wendel, Jonathan F )\nAnd Duplicate 3 ( \n\nThe tortoise and the hare: choosing between noncoding plastome and nuclear Adh sequences for phylogeny reconstruction in a recently diverged plant group.\n\n- Small, R L; Ryburn, J a; Cronn, R C; Seelanan, T; Wendel, J F )\n\n", "page" : "1301-15", "title" : "The tortoise and the hare: choosing between noncoding plastome and nuclear Adh sequences for phylogeny reconstruction in a recently diverged plant group.", "type" : "article-journal", "volume" : "85" }, "uris" : [ "http://www.mendeley.com/documents/?uuid=4de8cb3c-a4c7-4727-85a6-5382c2cecf5a" ] }, { "id" : "ITEM-7", "itemData" : { "DOI" : "10.1006/mpev.1999.0750", "ISSN" : "1055-7903", "PMID" : "10877941", "abstract" : "The 13 \"D-genome\"cotton species are a monophyletic assemblage of morphologically diverse diploids that inhabit arid to semiarid regions in Mexico, with 1 disjunct species each in Peru and the Galapagos Islands and 1 species whose range extends northward into Arizona. While these species lack commercially significant fiber (i. e., cotton), they are important in that they represent one of the parental genomes of the cultivated tetraploid cottons. To assess phylogenetic relationships among these species, we sequenced and analyzed a region of a nuclear-encoded alcohol dehydrogenase gene (AdhA). Phylogenetic analysis resulted in a topology that is generally consistent with current taxonomic alignment of the species, although the phylogeny based on AdhA sequences conflicts with those inferred from cpDNA and ITS data sets, most notably in the position of the anomalous species Gossypium gossypioides. In one lineage, we detected both gene duplication and sequence polymorphisms that transcend species boundaries; sequences in this lineage formed a monophyletic clade, yet no taxon within the clade contained a monophyletic collection of sequences. Potential explanations for this latter phenomenon, including gene duplication, gene flow, and lineage sorting, are discussed.", "author" : [ { "dropping-particle" : "", "family" : "Small", "given" : "R L", "non-dropping-particle" : "", "parse-names" : false, "suffix" : "" }, { "dropping-particle" : "", "family" : "Wendel", "given" : "J F", "non-dropping-particle" : "", "parse-names" : false, "suffix" : "" } ], "container-title" : "Molecular phylogenetics and evolution", "id" : "ITEM-7", "issue" : "1", "issued" : { "date-parts" : [ [ "2000", "7" ] ] }, "page" : "73-84", "title" : "Phylogeny, duplication, and intraspecific variation of Adh sequences in New World diploid cottons (Gossypium l., malvaceae).", "type" : "article-journal", "volume" : "16" }, "uris" : [ "http://www.mendeley.com/documents/?uuid=92ba85a2-02f5-4b76-a9c0-6b09afa14b9f" ] } ], "mendeley" : { "formattedCitation" : "[7\u20139,15,17\u201319]", "plainTextFormattedCitation" : "[7\u20139,15,17\u201319]", "previouslyFormattedCitation" : "[7\u20139,15,17\u201319]" }, "properties" : { "noteIndex" : 0 }, "schema" : "https://github.com/citation-style-language/schema/raw/master/csl-citation.json" }</w:instrText>
      </w:r>
      <w:r w:rsidR="003A60A9">
        <w:fldChar w:fldCharType="separate"/>
      </w:r>
      <w:r w:rsidR="00FD72FF" w:rsidRPr="00FD72FF">
        <w:rPr>
          <w:noProof/>
        </w:rPr>
        <w:t>[7–9,15,17–19]</w:t>
      </w:r>
      <w:r w:rsidR="003A60A9">
        <w:fldChar w:fldCharType="end"/>
      </w:r>
      <w:r w:rsidR="007077DE">
        <w:t xml:space="preserve">, with few conflicts (see, however, </w:t>
      </w:r>
      <w:r w:rsidR="003A60A9">
        <w:fldChar w:fldCharType="begin" w:fldLock="1"/>
      </w:r>
      <w:r w:rsidR="001C1CE6">
        <w:instrText>ADDIN CSL_CITATION { "citationItems" : [ { "id" : "ITEM-1", "itemData" : { "DOI" : "S1055-7903(85)71027-5 [pii]\n10.1006/mpev.1995.1027", "ISBN" : "1055-7903 (Print)\n1055-7903 (Linking)", "PMID" : "8845966", "abstract" : "The New World allopolyploid (AD-genome) cottons (Gossypium) originated through hybridization of ancestral diploid species that presently have allopatric ranges in Africa-Asia (the A-genome) and the American tropics and subtropics (the D-genome). Phylogenetic analysis of sequence data from the ribosomal DNA internal transcribed spacer region (ITS1, 5.8S rRNA, ITS2) reveals two strongly supported clades, one corresponding to African species and the other containing all American D-genome species except Gossypium gossypioides, which occupies a basal position within the African clade. This placement conflicts with evidence from fertility relationships, morphology, cytogenetics allozymes, and cpDNA restriction site analysis, which specify a sister-species relationship for G. gossypioides and Gossypium raimondii, deeply embedded within the American D-genome clade. Several alternative explanations for this striking incongruence are considered. The most probable involves: (1) an ancient hybridization event, whereby G. gossypioides experienced contact with an A-genome, either at the diploid level or at the triploid level as a consequence of hybridization with a New World allopolyploid and (2) repeated backcrossing of the hybrid into the G. gossypioides lineage, thereby restoring a nearly pure D-genome, but in the process generating a recombinant ribosomal DNA. We suggest that this process may implicate G. gossypioides, rather than G. raimondii, as the closest living descendant of the ancestral D-genome parent of the allopolyploids. In addition, this example of cryptic, intergenomic introgression between species groups now occupying different hemispheres illustrates how ITS data may provide insights into genome composition and evolutionary history, especially when used in the context of a holistic view that encompasses information from a variety of sources.", "author" : [ { "dropping-particle" : "", "family" : "Wendel", "given" : "J F", "non-dropping-particle" : "", "parse-names" : false, "suffix" : "" }, { "dropping-particle" : "", "family" : "Schnabel", "given" : "A", "non-dropping-particle" : "", "parse-names" : false, "suffix" : "" }, { "dropping-particle" : "", "family" : "Seelanan", "given" : "T", "non-dropping-particle" : "", "parse-names" : false, "suffix" : "" } ], "container-title" : "Molecular Phylogenetics and Evolution", "edition" : "1995/09/01", "id" : "ITEM-1", "issue" : "3", "issued" : { "date-parts" : [ [ "1995" ] ] }, "language" : "eng", "note" : "Wendel, J F\nSchnabel, A\nSeelanan, T\nComparative Study\nResearch Support, U.S. Gov't, Non-P.H.S.\nUnited states\nMolecular phylogenetics and evolution\nMol Phylogenet Evol. 1995 Sep;4(3):298-313.", "page" : "298-313", "title" : "An unusual ribosomal DNA sequence from Gossypium gossypioides reveals ancient, cryptic, intergenomic introgression", "type" : "article-journal", "volume" : "4" }, "uris" : [ "http://www.mendeley.com/documents/?uuid=9c7fb680-5d3c-45a0-8a8c-66a3482a6604" ] } ], "mendeley" : { "formattedCitation" : "[11]", "plainTextFormattedCitation" : "[11]", "previouslyFormattedCitation" : "[11]" }, "properties" : { "noteIndex" : 0 }, "schema" : "https://github.com/citation-style-language/schema/raw/master/csl-citation.json" }</w:instrText>
      </w:r>
      <w:r w:rsidR="003A60A9">
        <w:fldChar w:fldCharType="separate"/>
      </w:r>
      <w:r w:rsidR="001C1CE6" w:rsidRPr="001C1CE6">
        <w:rPr>
          <w:noProof/>
        </w:rPr>
        <w:t>[11]</w:t>
      </w:r>
      <w:r w:rsidR="003A60A9">
        <w:fldChar w:fldCharType="end"/>
      </w:r>
      <w:r w:rsidR="007077DE">
        <w:t>)</w:t>
      </w:r>
      <w:r w:rsidR="00104992">
        <w:t>, as reviewed in Wendel and Grover (2015)</w:t>
      </w:r>
      <w:r w:rsidR="007077DE">
        <w:t>.</w:t>
      </w:r>
    </w:p>
    <w:p w14:paraId="36CE598E" w14:textId="10CAD955" w:rsidR="008D24A9" w:rsidRDefault="00104992">
      <w:pPr>
        <w:ind w:firstLine="720"/>
      </w:pPr>
      <w:r>
        <w:t xml:space="preserve">One consequence of these many molecular investigations has been the discovery of </w:t>
      </w:r>
      <w:r w:rsidR="007077DE">
        <w:t xml:space="preserve">instances of </w:t>
      </w:r>
      <w:r>
        <w:t xml:space="preserve">putative </w:t>
      </w:r>
      <w:r w:rsidR="007077DE">
        <w:t>hybridization among the D-genome cottons</w:t>
      </w:r>
      <w:r w:rsidR="003A60A9">
        <w:t xml:space="preserve"> </w:t>
      </w:r>
      <w:r w:rsidR="003A60A9">
        <w:fldChar w:fldCharType="begin" w:fldLock="1"/>
      </w:r>
      <w:r w:rsidR="006C0A1E">
        <w:instrText>ADDIN CSL_CITATION { "citationItems" : [ { "id" : "ITEM-1", "itemData" : { "DOI" : "10.1111/j.1469-8137.2004.00947.x", "ISBN" : "1469-8137", "author" : [ { "dropping-particle" : "", "family" : "Cronn", "given" : "Richard", "non-dropping-particle" : "", "parse-names" : false, "suffix" : "" }, { "dropping-particle" : "", "family" : "Wendel", "given" : "Jonathan F", "non-dropping-particle" : "", "parse-names" : false, "suffix" : "" } ], "container-title" : "New Phytologist", "id" : "ITEM-1", "issue" : "1", "issued" : { "date-parts" : [ [ "2004" ] ] }, "page" : "133-142", "publisher" : "Blackwell Publishing Ltd", "title" : "Cryptic trysts, genomic mergers, and plant speciation", "type" : "article-journal", "volume" : "161" }, "uris" : [ "http://www.mendeley.com/documents/?uuid=45b5879a-5816-4fdb-b652-97d6c626f50b" ] } ], "mendeley" : { "formattedCitation" : "[20]", "plainTextFormattedCitation" : "[20]", "previouslyFormattedCitation" : "[20]" }, "properties" : { "noteIndex" : 0 }, "schema" : "https://github.com/citation-style-language/schema/raw/master/csl-citation.json" }</w:instrText>
      </w:r>
      <w:r w:rsidR="003A60A9">
        <w:fldChar w:fldCharType="separate"/>
      </w:r>
      <w:r w:rsidR="00FD72FF" w:rsidRPr="00FD72FF">
        <w:rPr>
          <w:noProof/>
        </w:rPr>
        <w:t>[20]</w:t>
      </w:r>
      <w:r w:rsidR="003A60A9">
        <w:fldChar w:fldCharType="end"/>
      </w:r>
      <w:r w:rsidR="007077DE">
        <w:t xml:space="preserve">, and, in one remarkable case (i.e., </w:t>
      </w:r>
      <w:r w:rsidR="007077DE">
        <w:rPr>
          <w:i/>
        </w:rPr>
        <w:t>G. gossypioides</w:t>
      </w:r>
      <w:r w:rsidR="007077DE">
        <w:t xml:space="preserve">), between a </w:t>
      </w:r>
      <w:r w:rsidR="007077DE">
        <w:rPr>
          <w:i/>
        </w:rPr>
        <w:t>Houzingenia</w:t>
      </w:r>
      <w:r w:rsidR="007077DE">
        <w:t xml:space="preserve"> species and another, geographically isolated subgenus from Africa (either A-, B-, E-, or, F-genome; </w:t>
      </w:r>
      <w:r w:rsidR="001C1CE6">
        <w:fldChar w:fldCharType="begin" w:fldLock="1"/>
      </w:r>
      <w:r w:rsidR="006C0A1E">
        <w:instrText>ADDIN CSL_CITATION { "citationItems" : [ { "id" : "ITEM-1", "itemData" : { "DOI" : "S1055-7903(85)71027-5 [pii]\n10.1006/mpev.1995.1027", "ISBN" : "1055-7903 (Print)\n1055-7903 (Linking)", "PMID" : "8845966", "abstract" : "The New World allopolyploid (AD-genome) cottons (Gossypium) originated through hybridization of ancestral diploid species that presently have allopatric ranges in Africa-Asia (the A-genome) and the American tropics and subtropics (the D-genome). Phylogenetic analysis of sequence data from the ribosomal DNA internal transcribed spacer region (ITS1, 5.8S rRNA, ITS2) reveals two strongly supported clades, one corresponding to African species and the other containing all American D-genome species except Gossypium gossypioides, which occupies a basal position within the African clade. This placement conflicts with evidence from fertility relationships, morphology, cytogenetics allozymes, and cpDNA restriction site analysis, which specify a sister-species relationship for G. gossypioides and Gossypium raimondii, deeply embedded within the American D-genome clade. Several alternative explanations for this striking incongruence are considered. The most probable involves: (1) an ancient hybridization event, whereby G. gossypioides experienced contact with an A-genome, either at the diploid level or at the triploid level as a consequence of hybridization with a New World allopolyploid and (2) repeated backcrossing of the hybrid into the G. gossypioides lineage, thereby restoring a nearly pure D-genome, but in the process generating a recombinant ribosomal DNA. We suggest that this process may implicate G. gossypioides, rather than G. raimondii, as the closest living descendant of the ancestral D-genome parent of the allopolyploids. In addition, this example of cryptic, intergenomic introgression between species groups now occupying different hemispheres illustrates how ITS data may provide insights into genome composition and evolutionary history, especially when used in the context of a holistic view that encompasses information from a variety of sources.", "author" : [ { "dropping-particle" : "", "family" : "Wendel", "given" : "J F", "non-dropping-particle" : "", "parse-names" : false, "suffix" : "" }, { "dropping-particle" : "", "family" : "Schnabel", "given" : "A", "non-dropping-particle" : "", "parse-names" : false, "suffix" : "" }, { "dropping-particle" : "", "family" : "Seelanan", "given" : "T", "non-dropping-particle" : "", "parse-names" : false, "suffix" : "" } ], "container-title" : "Molecular Phylogenetics and Evolution", "edition" : "1995/09/01", "id" : "ITEM-1", "issue" : "3", "issued" : { "date-parts" : [ [ "1995" ] ] }, "language" : "eng", "note" : "Wendel, J F\nSchnabel, A\nSeelanan, T\nComparative Study\nResearch Support, U.S. Gov't, Non-P.H.S.\nUnited states\nMolecular phylogenetics and evolution\nMol Phylogenet Evol. 1995 Sep;4(3):298-313.", "page" : "298-313", "title" : "An unusual ribosomal DNA sequence from Gossypium gossypioides reveals ancient, cryptic, intergenomic introgression", "type" : "article-journal", "volume" : "4" }, "uris" : [ "http://www.mendeley.com/documents/?uuid=9c7fb680-5d3c-45a0-8a8c-66a3482a6604" ] }, { "id" : "ITEM-2", "itemData" : { "DOI" : "10.1111/j.1469-8137.2004.00947.x", "ISBN" : "1469-8137", "author" : [ { "dropping-particle" : "", "family" : "Cronn", "given" : "Richard", "non-dropping-particle" : "", "parse-names" : false, "suffix" : "" }, { "dropping-particle" : "", "family" : "Wendel", "given" : "Jonathan F", "non-dropping-particle" : "", "parse-names" : false, "suffix" : "" } ], "container-title" : "New Phytologist", "id" : "ITEM-2", "issue" : "1", "issued" : { "date-parts" : [ [ "2004" ] ] }, "page" : "133-142", "publisher" : "Blackwell Publishing Ltd", "title" : "Cryptic trysts, genomic mergers, and plant speciation", "type" : "article-journal", "volume" : "161" }, "uris" : [ "http://www.mendeley.com/documents/?uuid=45b5879a-5816-4fdb-b652-97d6c626f50b" ] }, { "id" : "ITEM-3", "itemData" : { "ISSN" : "0014-3820", "PMID" : "14686525", "abstract" : "The Mexican cotton Gossypium gossypioides is a perplexing entity, with conflicting morphological, cytogenetic, and molecular evidence of its phylogenetic affinity to other American cottons. We reevaluated the evolutionary history of this enigmatic species using 16.4 kb of DNA sequence. Phylogenetic analyses show that chloroplast DNA (7.3 kb), nuclear ribosomal internal transcribed spacers (ITS; 0.69 kb), and unique nuclear genes (8.4 kb) yield conflicting resolutions for G. gossypioides. Eight low-copy nuclear genes provide a nearly unanimous resolution of G. gossypioides as the basalmost American diploid cotton, whereas cpDNA sequences resolve G. gossypioides deeply nested within the American diploid clade sister to Peruvian G. raimondii, and ITS places G. gossypioides in an African (rather than an American) clade. These data, in conjunction with previous evidence from the repetitive fraction of the genome, implicate a complex history for G. gossypioides possibly involving temporally separated introgression events from genetically divergent cottons that are presently restricted to different hemispheres. Based on repetitive nuclear DNA, it appears that G. gossypioides experienced nuclear introgression from an African species shortly after divergence from the remainder of the American assemblage. More recently, hybridization with a Mexican species may have resulted in cpDNA introgression, and possibly a second round of cryptic nuclear introgression. Gossypium gossypioides provides a striking example of the previously unsuspected chimeric nature of some plant genomes and the resulting phylogenetic complexity produced by multiple historical reticulation events.", "author" : [ { "dropping-particle" : "", "family" : "Cronn", "given" : "Richard", "non-dropping-particle" : "", "parse-names" : false, "suffix" : "" }, { "dropping-particle" : "", "family" : "Small", "given" : "Randall L", "non-dropping-particle" : "", "parse-names" : false, "suffix" : "" }, { "dropping-particle" : "", "family" : "Haselkorn", "given" : "Tamara", "non-dropping-particle" : "", "parse-names" : false, "suffix" : "" }, { "dropping-particle" : "", "family" : "Wendel", "given" : "Jonathan F", "non-dropping-particle" : "", "parse-names" : false, "suffix" : "" } ], "container-title" : "Evolution; international journal of organic evolution", "id" : "ITEM-3", "issue" : "11", "issued" : { "date-parts" : [ [ "2003", "11" ] ] }, "page" : "2475-89", "title" : "Cryptic repeated genomic recombination during speciation in Gossypium gossypioides.", "type" : "article-journal", "volume" : "57" }, "uris" : [ "http://www.mendeley.com/documents/?uuid=a398d45a-73f2-4cfa-ae9c-e14f824cc83e" ] } ], "mendeley" : { "formattedCitation" : "[11,20,21]", "plainTextFormattedCitation" : "[11,20,21]", "previouslyFormattedCitation" : "[11,20,21]" }, "properties" : { "noteIndex" : 0 }, "schema" : "https://github.com/citation-style-language/schema/raw/master/csl-citation.json" }</w:instrText>
      </w:r>
      <w:r w:rsidR="001C1CE6">
        <w:fldChar w:fldCharType="separate"/>
      </w:r>
      <w:r w:rsidR="00FD72FF" w:rsidRPr="00FD72FF">
        <w:rPr>
          <w:noProof/>
        </w:rPr>
        <w:t>[11,20,21]</w:t>
      </w:r>
      <w:r w:rsidR="001C1CE6">
        <w:fldChar w:fldCharType="end"/>
      </w:r>
      <w:r w:rsidR="001C1CE6">
        <w:t>)</w:t>
      </w:r>
      <w:r w:rsidR="007077DE">
        <w:t xml:space="preserve">. </w:t>
      </w:r>
      <w:r w:rsidR="00D5663F">
        <w:t>Most remarkably</w:t>
      </w:r>
      <w:r w:rsidR="007077DE">
        <w:t xml:space="preserve">, </w:t>
      </w:r>
      <w:r w:rsidR="007077DE">
        <w:rPr>
          <w:i/>
        </w:rPr>
        <w:t>G. gossypioides</w:t>
      </w:r>
      <w:r w:rsidR="007077DE">
        <w:t xml:space="preserve"> </w:t>
      </w:r>
      <w:r w:rsidR="00D5663F">
        <w:t xml:space="preserve">appears to have been </w:t>
      </w:r>
      <w:r w:rsidR="007077DE">
        <w:t>multiply introgressed, with a</w:t>
      </w:r>
      <w:r w:rsidR="00D5663F">
        <w:t>n early nuclear introgression event followed by a much later</w:t>
      </w:r>
      <w:r w:rsidR="007077DE">
        <w:t xml:space="preserve"> hybridization to a member of the </w:t>
      </w:r>
      <w:r w:rsidR="007077DE">
        <w:rPr>
          <w:i/>
        </w:rPr>
        <w:t>G. raimondii</w:t>
      </w:r>
      <w:r w:rsidR="007077DE">
        <w:t xml:space="preserve"> lineage</w:t>
      </w:r>
      <w:r w:rsidR="00D5663F">
        <w:t xml:space="preserve">, </w:t>
      </w:r>
      <w:r w:rsidR="007077DE">
        <w:t xml:space="preserve">resulting in chloroplast, if not further (and cryptic), nuclear introgression </w:t>
      </w:r>
      <w:r w:rsidR="001C1CE6">
        <w:fldChar w:fldCharType="begin" w:fldLock="1"/>
      </w:r>
      <w:r w:rsidR="006C0A1E">
        <w:instrText>ADDIN CSL_CITATION { "citationItems" : [ { "id" : "ITEM-1", "itemData" : { "ISSN" : "0014-3820", "PMID" : "14686525", "abstract" : "The Mexican cotton Gossypium gossypioides is a perplexing entity, with conflicting morphological, cytogenetic, and molecular evidence of its phylogenetic affinity to other American cottons. We reevaluated the evolutionary history of this enigmatic species using 16.4 kb of DNA sequence. Phylogenetic analyses show that chloroplast DNA (7.3 kb), nuclear ribosomal internal transcribed spacers (ITS; 0.69 kb), and unique nuclear genes (8.4 kb) yield conflicting resolutions for G. gossypioides. Eight low-copy nuclear genes provide a nearly unanimous resolution of G. gossypioides as the basalmost American diploid cotton, whereas cpDNA sequences resolve G. gossypioides deeply nested within the American diploid clade sister to Peruvian G. raimondii, and ITS places G. gossypioides in an African (rather than an American) clade. These data, in conjunction with previous evidence from the repetitive fraction of the genome, implicate a complex history for G. gossypioides possibly involving temporally separated introgression events from genetically divergent cottons that are presently restricted to different hemispheres. Based on repetitive nuclear DNA, it appears that G. gossypioides experienced nuclear introgression from an African species shortly after divergence from the remainder of the American assemblage. More recently, hybridization with a Mexican species may have resulted in cpDNA introgression, and possibly a second round of cryptic nuclear introgression. Gossypium gossypioides provides a striking example of the previously unsuspected chimeric nature of some plant genomes and the resulting phylogenetic complexity produced by multiple historical reticulation events.", "author" : [ { "dropping-particle" : "", "family" : "Cronn", "given" : "Richard", "non-dropping-particle" : "", "parse-names" : false, "suffix" : "" }, { "dropping-particle" : "", "family" : "Small", "given" : "Randall L", "non-dropping-particle" : "", "parse-names" : false, "suffix" : "" }, { "dropping-particle" : "", "family" : "Haselkorn", "given" : "Tamara", "non-dropping-particle" : "", "parse-names" : false, "suffix" : "" }, { "dropping-particle" : "", "family" : "Wendel", "given" : "Jonathan F", "non-dropping-particle" : "", "parse-names" : false, "suffix" : "" } ], "container-title" : "Evolution; international journal of organic evolution", "id" : "ITEM-1", "issue" : "11", "issued" : { "date-parts" : [ [ "2003", "11" ] ] }, "page" : "2475-89", "title" : "Cryptic repeated genomic recombination during speciation in Gossypium gossypioides.", "type" : "article-journal", "volume" : "57" }, "uris" : [ "http://www.mendeley.com/documents/?uuid=a398d45a-73f2-4cfa-ae9c-e14f824cc83e" ] } ], "mendeley" : { "formattedCitation" : "[21]", "plainTextFormattedCitation" : "[21]", "previouslyFormattedCitation" : "[21]" }, "properties" : { "noteIndex" : 0 }, "schema" : "https://github.com/citation-style-language/schema/raw/master/csl-citation.json" }</w:instrText>
      </w:r>
      <w:r w:rsidR="001C1CE6">
        <w:fldChar w:fldCharType="separate"/>
      </w:r>
      <w:r w:rsidR="00FD72FF" w:rsidRPr="00FD72FF">
        <w:rPr>
          <w:noProof/>
        </w:rPr>
        <w:t>[21]</w:t>
      </w:r>
      <w:r w:rsidR="001C1CE6">
        <w:fldChar w:fldCharType="end"/>
      </w:r>
      <w:r w:rsidR="007077DE">
        <w:t>. Cytoplasmic introgression, and possibly cryptic nuclear</w:t>
      </w:r>
      <w:r w:rsidR="00D5663F">
        <w:t xml:space="preserve"> introgression</w:t>
      </w:r>
      <w:r w:rsidR="007077DE">
        <w:t xml:space="preserve">, is also present in some populations of </w:t>
      </w:r>
      <w:r w:rsidR="007077DE">
        <w:rPr>
          <w:i/>
        </w:rPr>
        <w:t>G. aridum</w:t>
      </w:r>
      <w:r w:rsidR="007077DE">
        <w:t xml:space="preserve">; i.e., the Mexican Colima populations of </w:t>
      </w:r>
      <w:r w:rsidR="007077DE">
        <w:rPr>
          <w:i/>
        </w:rPr>
        <w:t>G. aridum</w:t>
      </w:r>
      <w:r w:rsidR="007077DE">
        <w:t xml:space="preserve"> possess a </w:t>
      </w:r>
      <w:r w:rsidR="007077DE">
        <w:rPr>
          <w:i/>
        </w:rPr>
        <w:t>G. davidsonii</w:t>
      </w:r>
      <w:r w:rsidR="007077DE">
        <w:t xml:space="preserve">- or </w:t>
      </w:r>
      <w:r w:rsidR="007077DE">
        <w:rPr>
          <w:i/>
        </w:rPr>
        <w:t>G. klotzschianum</w:t>
      </w:r>
      <w:r w:rsidR="007077DE">
        <w:t>-like cytoplasm</w:t>
      </w:r>
      <w:r w:rsidR="001C1CE6">
        <w:t xml:space="preserve"> </w:t>
      </w:r>
      <w:r w:rsidR="001C1CE6">
        <w:fldChar w:fldCharType="begin" w:fldLock="1"/>
      </w:r>
      <w:r w:rsidR="001C1CE6">
        <w:instrText>ADDIN CSL_CITATION { "citationItems" : [ { "id" : "ITEM-1", "itemData" : { "DOI" : "10.1007/s00606-004-0294-0", "ISBN" : "0378-2697", "ISSN" : "03782697", "abstract" : "American diploid cottons (Gossypium L., subgenus Houzingenia Fryxell) form a monophyletic group of 13 species distributed mainly in western Mexico, extending into Arizona, Baja California, and with one disjunct species each in the Galapagos Islands and Peru. Prior phylogenetic analyses based on an alcohol dehydrogenase gene (AdhA) and nuclear ribosomal DNA indicated the need for additional data from other molecular markers to resolve phylogenetic relationships within this subgenus. Toward this end, we sequenced three nuclear genes, the anonymous locus A1341, an alcohol dehydrogenase gene (AdhC), and a cellulose synthase gene (CesA1b). Independent and combined analyses resolved clades that are congruent with current taxonomy and previous phylogenies. Our analyses diagnose at least two long distance dispersal events from the Mexican mainland to Baja California, following a rapid radiation of the primary lineages early in the diversification of the subgenus. Molecular data support the proposed recognition of a new species closely related to Gossypium laxum that was recently collected in Mexico.", "author" : [ { "dropping-particle" : "", "family" : "\u00c1lvarez", "given" : "Ines", "non-dropping-particle" : "", "parse-names" : false, "suffix" : "" }, { "dropping-particle" : "", "family" : "Cronn", "given" : "Richard", "non-dropping-particle" : "", "parse-names" : false, "suffix" : "" }, { "dropping-particle" : "", "family" : "Wendel", "given" : "Jonathan F", "non-dropping-particle" : "", "parse-names" : false, "suffix" : "" } ], "container-title" : "Plant Systematics and Evolution", "id" : "ITEM-1", "issue" : "3-4", "issued" : { "date-parts" : [ [ "2005", "5", "9" ] ] }, "page" : "199-214", "publisher" : "Springer-Verlag", "title" : "Phylogeny of the New World diploid cottons (Gossypium L., Malvaceae) based on sequences of three low-copy nuclear genes", "type" : "article-journal", "volume" : "252" }, "uris" : [ "http://www.mendeley.com/documents/?uuid=5b427b6e-81b3-3c3f-9d97-d158ceec92f5" ] } ], "mendeley" : { "formattedCitation" : "[3]", "plainTextFormattedCitation" : "[3]", "previouslyFormattedCitation" : "[3]" }, "properties" : { "noteIndex" : 0 }, "schema" : "https://github.com/citation-style-language/schema/raw/master/csl-citation.json" }</w:instrText>
      </w:r>
      <w:r w:rsidR="001C1CE6">
        <w:fldChar w:fldCharType="separate"/>
      </w:r>
      <w:r w:rsidR="001C1CE6" w:rsidRPr="001C1CE6">
        <w:rPr>
          <w:noProof/>
        </w:rPr>
        <w:t>[3]</w:t>
      </w:r>
      <w:r w:rsidR="001C1CE6">
        <w:fldChar w:fldCharType="end"/>
      </w:r>
      <w:r w:rsidR="00863A50">
        <w:t>.</w:t>
      </w:r>
    </w:p>
    <w:p w14:paraId="254E5D8D" w14:textId="5B495381" w:rsidR="008D24A9" w:rsidRDefault="00863A50">
      <w:pPr>
        <w:ind w:firstLine="720"/>
      </w:pPr>
      <w:r>
        <w:lastRenderedPageBreak/>
        <w:t xml:space="preserve">Early </w:t>
      </w:r>
      <w:r w:rsidR="007077DE">
        <w:t xml:space="preserve">attempts at understanding the evolution of the repetitive fraction of </w:t>
      </w:r>
      <w:r>
        <w:t xml:space="preserve">the </w:t>
      </w:r>
      <w:r w:rsidR="007077DE">
        <w:t xml:space="preserve">genus support the inference of African introgression in </w:t>
      </w:r>
      <w:r w:rsidR="007077DE" w:rsidRPr="00DE335C">
        <w:rPr>
          <w:i/>
        </w:rPr>
        <w:t>G. gossypioides</w:t>
      </w:r>
      <w:r w:rsidR="007077DE">
        <w:t xml:space="preserve"> </w:t>
      </w:r>
      <w:r w:rsidR="001C1CE6">
        <w:fldChar w:fldCharType="begin" w:fldLock="1"/>
      </w:r>
      <w:r w:rsidR="006C0A1E">
        <w:instrText>ADDIN CSL_CITATION { "citationItems" : [ { "id" : "ITEM-1", "itemData" : { "DOI" : "10.1101/gr.8.5.479", "ISBN" : "1054-9803", "ISSN" : "10889051", "PMID" : "9582192", "abstract" : "Polyploid formation has played a major role in the evolution of many plant and animal genomes; however, surprisingly little is known regarding the subsequent evolution of DNA sequences that become newly united in a common nucleus. Of particular interest is the repetitive DNA fraction, which accounts for most nuclear DNA in higher plants and animals and which can be remarkably different, even in closely related taxa. In one recently formed polyploid, cotton (Gossypium barbadense L.; AD genome), 83 non-cross-hybridizing DNA clones contain dispersed repeats that are estimated to comprise about 24% of the nuclear DNA. Among these, 64 (77%) are largely restricted to diploid taxa containing the larger A genome and collectively account for about half of the difference in DNA content between Old World (A) and New World (D) diploid ancestors of cultivated AD tetraploid cotton. In tetraploid cotton, FISH analysis showed that some A-genome dispersed repeats appear to have spread to D-genome chromosomes. Such spread may also account for the finding that one, and only one, D-genome diploid cotton, Gossypium gossypioides, contains moderate levels of (otherwise) A-genome-specific repeats in addition to normal levels of D-genome repeats. The discovery of A-genome repeats in G. gossypioides adds genome-wide support to a suggestion previously based on evidence from only a single genetic locus that this species may be either the closest living descendant of the New World cotton ancestor, or an adulterated relic of polyploid formation. Spread of dispersed repeats in the early stages of polyploid formation may provide a tag to identify diploid progenitors of a polyploid. Although most repetitive clones do not correspond to known DNA sequences, 4 correspond to known transposons, most contain internal subrepeats, and at least 12 (including 2 of the possible transposons) hybridize to mRNAs expressed at readily discernible levels in cotton seedlings, implicating transposition as one possible mechanism of spread. Integration of molecular, phylogenetic, and cytogenetic analysis of dispersed repetitive DNA may shed new light on evolution of other polyploid genomes, as well as providing valuable landmarks for many aspects of genome analysis.", "author" : [ { "dropping-particle" : "", "family" : "Zhao", "given" : "Xin Ping", "non-dropping-particle" : "", "parse-names" : false, "suffix" : "" }, { "dropping-particle" : "", "family" : "Si", "given" : "Yang", "non-dropping-particle" : "", "parse-names" : false, "suffix" : "" }, { "dropping-particle" : "", "family" : "Hanson", "given" : "Robert E.", "non-dropping-particle" : "", "parse-names" : false, "suffix" : "" }, { "dropping-particle" : "", "family" : "Crane", "given" : "Charles F.", "non-dropping-particle" : "", "parse-names" : false, "suffix" : "" }, { "dropping-particle" : "", "family" : "Price", "given" : "H. James", "non-dropping-particle" : "", "parse-names" : false, "suffix" : "" }, { "dropping-particle" : "", "family" : "Stelly", "given" : "David M.", "non-dropping-particle" : "", "parse-names" : false, "suffix" : "" }, { "dropping-particle" : "", "family" : "Wendel", "given" : "Jonathan F.", "non-dropping-particle" : "", "parse-names" : false, "suffix" : "" }, { "dropping-particle" : "", "family" : "Paterson", "given" : "Andrew H.", "non-dropping-particle" : "", "parse-names" : false, "suffix" : "" } ], "container-title" : "Genome Research", "id" : "ITEM-1", "issue" : "5", "issued" : { "date-parts" : [ [ "1998" ] ] }, "page" : "479-492", "title" : "Dispersed repetitive DNA has spread to new genomes since polyploid formation in cotton", "type" : "article-journal", "volume" : "8" }, "uris" : [ "http://www.mendeley.com/documents/?uuid=29ba1066-d9ea-3b8a-962f-c6b3df2c75a1" ] } ], "mendeley" : { "formattedCitation" : "[22]", "plainTextFormattedCitation" : "[22]", "previouslyFormattedCitation" : "[22]" }, "properties" : { "noteIndex" : 0 }, "schema" : "https://github.com/citation-style-language/schema/raw/master/csl-citation.json" }</w:instrText>
      </w:r>
      <w:r w:rsidR="001C1CE6">
        <w:fldChar w:fldCharType="separate"/>
      </w:r>
      <w:r w:rsidR="00FD72FF" w:rsidRPr="00FD72FF">
        <w:rPr>
          <w:noProof/>
        </w:rPr>
        <w:t>[22]</w:t>
      </w:r>
      <w:r w:rsidR="001C1CE6">
        <w:fldChar w:fldCharType="end"/>
      </w:r>
      <w:r w:rsidR="007077DE">
        <w:t xml:space="preserve">; however, little else is understood with respect to the evolution of the non-genic fraction of </w:t>
      </w:r>
      <w:r w:rsidR="007077DE" w:rsidRPr="00DE335C">
        <w:rPr>
          <w:i/>
        </w:rPr>
        <w:t>Houzingenia</w:t>
      </w:r>
      <w:r w:rsidR="007077DE">
        <w:t xml:space="preserve">. The D-genome cottons possess the smallest </w:t>
      </w:r>
      <w:r>
        <w:t xml:space="preserve">nuclear </w:t>
      </w:r>
      <w:r w:rsidR="007077DE">
        <w:t>genome</w:t>
      </w:r>
      <w:r>
        <w:t>s</w:t>
      </w:r>
      <w:r w:rsidR="007077DE">
        <w:t xml:space="preserve"> in the genus, ranging only ~1.11 fold, from 841 Mb – 934 Mb. Notably, the distribution of genome sizes among the subsections suggests that </w:t>
      </w:r>
      <w:r>
        <w:t xml:space="preserve">the </w:t>
      </w:r>
      <w:r w:rsidR="007077DE">
        <w:t>subgenus has experienced differential growth and/or reduction in genome size among species; however,</w:t>
      </w:r>
      <w:r>
        <w:t xml:space="preserve"> the details of this </w:t>
      </w:r>
      <w:r w:rsidR="007077DE">
        <w:t xml:space="preserve">sequence gain and loss have not been characterized. While the differences in genome size are not dramatic, </w:t>
      </w:r>
      <w:r w:rsidR="00B66545">
        <w:t xml:space="preserve">the </w:t>
      </w:r>
      <w:r w:rsidR="007077DE">
        <w:t xml:space="preserve">transposable element </w:t>
      </w:r>
      <w:r w:rsidR="00B66545">
        <w:t xml:space="preserve">(TE) </w:t>
      </w:r>
      <w:r w:rsidR="007077DE">
        <w:t xml:space="preserve">types </w:t>
      </w:r>
      <w:r>
        <w:t xml:space="preserve">that </w:t>
      </w:r>
      <w:r w:rsidR="007077DE">
        <w:t xml:space="preserve">have accumulated in </w:t>
      </w:r>
      <w:r w:rsidR="007077DE">
        <w:rPr>
          <w:i/>
        </w:rPr>
        <w:t>G. raimondii</w:t>
      </w:r>
      <w:r w:rsidR="007077DE">
        <w:t xml:space="preserve"> are different </w:t>
      </w:r>
      <w:r w:rsidR="001C1CE6">
        <w:t>from</w:t>
      </w:r>
      <w:r w:rsidR="007077DE">
        <w:t xml:space="preserve"> those that have achieved higher copy numbers </w:t>
      </w:r>
      <w:r>
        <w:t xml:space="preserve">in </w:t>
      </w:r>
      <w:r w:rsidR="007077DE">
        <w:t>the remainder of the genus</w:t>
      </w:r>
      <w:r w:rsidR="001C1CE6">
        <w:t xml:space="preserve"> </w:t>
      </w:r>
      <w:r w:rsidR="001C1CE6">
        <w:fldChar w:fldCharType="begin" w:fldLock="1"/>
      </w:r>
      <w:r w:rsidR="006C0A1E">
        <w:instrText>ADDIN CSL_CITATION { "citationItems" : [ { "id" : "ITEM-1", "itemData" : { "ISBN" : "1088-9051", "author" : [ { "dropping-particle" : "", "family" : "Hawkins", "given" : "Jennifer S", "non-dropping-particle" : "", "parse-names" : false, "suffix" : "" }, { "dropping-particle" : "", "family" : "Kim", "given" : "HyeRan", "non-dropping-particle" : "", "parse-names" : false, "suffix" : "" }, { "dropping-particle" : "", "family" : "Nason", "given" : "John D", "non-dropping-particle" : "", "parse-names" : false, "suffix" : "" }, { "dropping-particle" : "", "family" : "Wing", "given" : "Rod A", "non-dropping-particle" : "", "parse-names" : false, "suffix" : "" }, { "dropping-particle" : "", "family" : "Wendel", "given" : "Jonathan F", "non-dropping-particle" : "", "parse-names" : false, "suffix" : "" } ], "container-title" : "Genome research", "id" : "ITEM-1", "issue" : "10", "issued" : { "date-parts" : [ [ "2006" ] ] }, "page" : "1252-1261", "title" : "Differential lineage-specific amplification of transposable elements is responsible for genome size variation in Gossypium", "type" : "article-journal", "volume" : "16" }, "uris" : [ "http://www.mendeley.com/documents/?uuid=b2d00e17-b231-4a70-bc6a-9fa7323da22e" ] }, { "id" : "ITEM-2", "itemData" : { "DOI" : "10.1093/gbe/evw129", "ISSN" : "1759-6653", "PMID" : "27289095", "abstract" : "Domesticated cotton species provide raw material for the majority of the world's textile industry. Two independent domestication events have been identified in allopolyploid cotton, one in Upland cotton ( Gossypium hirsutum L.) and the other to Egyptian cotton ( Gossypium barbadense L.). However, two diploid cotton species, Gossypium arboreum L. and Gossypium herbaceum L., have been cultivated for several millennia, but their status as independent domesticates has long been in question. Using genome resequencing data, we estimated the global abundance of various repetitive DNAs. We demonstrate that, despite negligible divergence in genome size, the two domesticated diploid cotton species contain different, but compensatory, repeat content and have thus experienced cryptic alterations in repeat abundance despite equivalence in genome size. Evidence of independent origin is bolstered by estimates of divergence times based on molecular evolutionary analysis of f7,000 orthologous genes, for which synonymous substitution rates suggest that G. arboreum and G. herbaceum last shared a common ancestor approximately 0.4\u20132.5 Ma. These data are incompatible with a shared domestication history during the emergence of agriculture and lead to the conclusion that G. arboreum and G. herbaceum were each domesticated independently.", "author" : [ { "dropping-particle" : "", "family" : "Renny-Byfield", "given" : "Simon", "non-dropping-particle" : "", "parse-names" : false, "suffix" : "" }, { "dropping-particle" : "", "family" : "Page", "given" : "Justin T", "non-dropping-particle" : "", "parse-names" : false, "suffix" : "" }, { "dropping-particle" : "", "family" : "Udall", "given" : "Joshua A", "non-dropping-particle" : "", "parse-names" : false, "suffix" : "" }, { "dropping-particle" : "", "family" : "Sanders", "given" : "William S", "non-dropping-particle" : "", "parse-names" : false, "suffix" : "" }, { "dropping-particle" : "", "family" : "Peterson", "given" : "Daniel G", "non-dropping-particle" : "", "parse-names" : false, "suffix" : "" }, { "dropping-particle" : "", "family" : "Arick", "given" : "Mark A.", "non-dropping-particle" : "", "parse-names" : false, "suffix" : "" }, { "dropping-particle" : "", "family" : "Grover", "given" : "Corrinne E", "non-dropping-particle" : "", "parse-names" : false, "suffix" : "" }, { "dropping-particle" : "", "family" : "Wendel", "given" : "Jonathan F", "non-dropping-particle" : "", "parse-names" : false, "suffix" : "" } ], "container-title" : "Genome Biology and Evolution", "id" : "ITEM-2", "issue" : "6", "issued" : { "date-parts" : [ [ "2016", "6" ] ] }, "note" : "From Duplicate 1 (Independent domestication of two Old World cotton species - Renny-Byfield, Simon; Page, Justin T; Udall, Joshua A; Sanders, William S; Peterson, Daniel G; Arick, I I Mark A; Grover, Corrinne E; Wendel, Jonathan F)\n\n10.1093/gbe/evw129\n\nFrom Duplicate 2 (Independent domestication of two Old World cotton species - Renny-Byfield, Simon; Page, Justin T; Udall, Joshua A; Sanders, William S; Peterson, Daniel G; Arick, Mark A.; Grover, Corrinne E; Wendel, Jonathan F; Arick, I I Mark A; Grover, Corrinne E; Wendel, Jonathan F)\n\nFrom Duplicate 1 (Independent domestication of two Old World cotton species - Renny-Byfield, Simon; Page, Justin T; Udall, Joshua A; Sanders, William S; Peterson, Daniel G; Arick, I I Mark A; Grover, Corrinne E; Wendel, Jonathan F)\n\n10.1093/gbe/evw129", "page" : "1940-1947", "title" : "Independent Domestication of Two Old World Cotton Species", "type" : "article-journal", "volume" : "8" }, "uris" : [ "http://www.mendeley.com/documents/?uuid=91889002-79e4-4248-9467-f3f24893b4f8" ] }, { "id" : "ITEM-3", "itemData" : { "DOI" : "10.1093/gbe/evx248", "ISSN" : "1759-6653", "abstract" : "\u00a9 The Author 2017. Published by Oxford University Press on behalf of the Society for Molecular Biology and Evolution. Long-distance insular dispersal is associated with divergence and speciation because of founder effects and strong genetic drift. The cotton tribe (Gossypieae) has experienced multiple transoceanic dispersals, generating an aggregate geographic range that encompasses much of the tropics and subtropics worldwide. Two genera in the Gossypieae, Kokia and Gossypioides, exhibit a remarkable geographic disjunction, being restricted to the Hawaiian Islands and Madagascar/East Africa, respectively. We assembled and use de novo genome sequences to address questions regarding the divergence of these two genera from each other and from their sister-group, Gossypium. In addition, we explore processes underlying the genome downsizing that characterizes Kokia and Gossypioides relative to other genera in the tribe. Using 13,000 gene orthologs and synonymous substitution rates, we show that the two disjuncts last shared a common ancestor a 1/45 Ma, or half as long ago as their divergence from Gossypium. We report relative stasis in the transposable element fraction. In comparison to Gossypium, there is loss of a 1/430% of the gene content in the two disjunct genera and a history of genome-wide accumulation of deletions. In both genera, there is a genome-wide bias toward deletions over insertions, and the number of gene losses exceeds the number of gains by a 1/42- to 4-fold. The genomic analyses presented here elucidate genomic consequences of the demographic and biogeographic history of these closest relatives of Gossypium, and enhance their value as phylogenetic outgroups.", "author" : [ { "dropping-particle" : "", "family" : "Grover", "given" : "Corrinne E", "non-dropping-particle" : "", "parse-names" : false, "suffix" : "" }, { "dropping-particle" : "", "family" : "Arick", "given" : "Mark A", "non-dropping-particle" : "", "parse-names" : false, "suffix" : "" }, { "dropping-particle" : "", "family" : "Conover", "given" : "Justin L", "non-dropping-particle" : "", "parse-names" : false, "suffix" : "" }, { "dropping-particle" : "", "family" : "Thrash", "given" : "Adam", "non-dropping-particle" : "", "parse-names" : false, "suffix" : "" }, { "dropping-particle" : "", "family" : "Hu", "given" : "Guanjing", "non-dropping-particle" : "", "parse-names" : false, "suffix" : "" }, { "dropping-particle" : "", "family" : "Sanders", "given" : "William S", "non-dropping-particle" : "", "parse-names" : false, "suffix" : "" }, { "dropping-particle" : "", "family" : "Hsu", "given" : "Chuan-Yu", "non-dropping-particle" : "", "parse-names" : false, "suffix" : "" }, { "dropping-particle" : "", "family" : "Naqvi", "given" : "Rubab Zahra", "non-dropping-particle" : "", "parse-names" : false, "suffix" : "" }, { "dropping-particle" : "", "family" : "Farooq", "given" : "Muhammad", "non-dropping-particle" : "", "parse-names" : false, "suffix" : "" }, { "dropping-particle" : "", "family" : "Li", "given" : "Xiaochong", "non-dropping-particle" : "", "parse-names" : false, "suffix" : "" }, { "dropping-particle" : "", "family" : "Gong", "given" : "Lei", "non-dropping-particle" : "", "parse-names" : false, "suffix" : "" }, { "dropping-particle" : "", "family" : "Mudge", "given" : "Joann", "non-dropping-particle" : "", "parse-names" : false, "suffix" : "" }, { "dropping-particle" : "", "family" : "Ramaraj", "given" : "Thiruvarangan", "non-dropping-particle" : "", "parse-names" : false, "suffix" : "" }, { "dropping-particle" : "", "family" : "Udall", "given" : "Joshua A", "non-dropping-particle" : "", "parse-names" : false, "suffix" : "" }, { "dropping-particle" : "", "family" : "Peterson", "given" : "Daniel G", "non-dropping-particle" : "", "parse-names" : false, "suffix" : "" }, { "dropping-particle" : "", "family" : "Wendel", "given" : "Jonathan F", "non-dropping-particle" : "", "parse-names" : false, "suffix" : "" } ], "container-title" : "Genome Biology and Evolution", "id" : "ITEM-3", "issue" : "12", "issued" : { "date-parts" : [ [ "2017", "12", "1" ] ] }, "page" : "3328-3344", "title" : "Comparative Genomics of an Unusual Biogeographic Disjunction in the Cotton Tribe (Gossypieae) Yields Insights into Genome Downsizing", "type" : "article-journal", "volume" : "9" }, "uris" : [ "http://www.mendeley.com/documents/?uuid=142ff42e-b4ba-4f79-b11e-d8b8917cccc4" ] } ], "mendeley" : { "formattedCitation" : "[23\u201325]", "plainTextFormattedCitation" : "[23\u201325]", "previouslyFormattedCitation" : "[23\u201325]" }, "properties" : { "noteIndex" : 0 }, "schema" : "https://github.com/citation-style-language/schema/raw/master/csl-citation.json" }</w:instrText>
      </w:r>
      <w:r w:rsidR="001C1CE6">
        <w:fldChar w:fldCharType="separate"/>
      </w:r>
      <w:r w:rsidR="00FD72FF" w:rsidRPr="00FD72FF">
        <w:rPr>
          <w:noProof/>
        </w:rPr>
        <w:t>[23–25]</w:t>
      </w:r>
      <w:r w:rsidR="001C1CE6">
        <w:fldChar w:fldCharType="end"/>
      </w:r>
      <w:r w:rsidR="007077DE">
        <w:t xml:space="preserve">. Furthermore, research comparing the two sister genera to cotton (i.e., </w:t>
      </w:r>
      <w:r w:rsidR="007077DE">
        <w:rPr>
          <w:i/>
        </w:rPr>
        <w:t>Kokia</w:t>
      </w:r>
      <w:r w:rsidR="007077DE">
        <w:t xml:space="preserve"> and </w:t>
      </w:r>
      <w:r w:rsidR="007077DE">
        <w:rPr>
          <w:i/>
        </w:rPr>
        <w:t>Gossypioides</w:t>
      </w:r>
      <w:r w:rsidR="007077DE">
        <w:t xml:space="preserve">; </w:t>
      </w:r>
      <w:r w:rsidR="001C1CE6">
        <w:fldChar w:fldCharType="begin" w:fldLock="1"/>
      </w:r>
      <w:r w:rsidR="006C0A1E">
        <w:instrText>ADDIN CSL_CITATION { "citationItems" : [ { "id" : "ITEM-1", "itemData" : { "DOI" : "10.1093/gbe/evx248", "ISSN" : "1759-6653", "abstract" : "\u00a9 The Author 2017. Published by Oxford University Press on behalf of the Society for Molecular Biology and Evolution. Long-distance insular dispersal is associated with divergence and speciation because of founder effects and strong genetic drift. The cotton tribe (Gossypieae) has experienced multiple transoceanic dispersals, generating an aggregate geographic range that encompasses much of the tropics and subtropics worldwide. Two genera in the Gossypieae, Kokia and Gossypioides, exhibit a remarkable geographic disjunction, being restricted to the Hawaiian Islands and Madagascar/East Africa, respectively. We assembled and use de novo genome sequences to address questions regarding the divergence of these two genera from each other and from their sister-group, Gossypium. In addition, we explore processes underlying the genome downsizing that characterizes Kokia and Gossypioides relative to other genera in the tribe. Using 13,000 gene orthologs and synonymous substitution rates, we show that the two disjuncts last shared a common ancestor a 1/45 Ma, or half as long ago as their divergence from Gossypium. We report relative stasis in the transposable element fraction. In comparison to Gossypium, there is loss of a 1/430% of the gene content in the two disjunct genera and a history of genome-wide accumulation of deletions. In both genera, there is a genome-wide bias toward deletions over insertions, and the number of gene losses exceeds the number of gains by a 1/42- to 4-fold. The genomic analyses presented here elucidate genomic consequences of the demographic and biogeographic history of these closest relatives of Gossypium, and enhance their value as phylogenetic outgroups.", "author" : [ { "dropping-particle" : "", "family" : "Grover", "given" : "Corrinne E", "non-dropping-particle" : "", "parse-names" : false, "suffix" : "" }, { "dropping-particle" : "", "family" : "Arick", "given" : "Mark A", "non-dropping-particle" : "", "parse-names" : false, "suffix" : "" }, { "dropping-particle" : "", "family" : "Conover", "given" : "Justin L", "non-dropping-particle" : "", "parse-names" : false, "suffix" : "" }, { "dropping-particle" : "", "family" : "Thrash", "given" : "Adam", "non-dropping-particle" : "", "parse-names" : false, "suffix" : "" }, { "dropping-particle" : "", "family" : "Hu", "given" : "Guanjing", "non-dropping-particle" : "", "parse-names" : false, "suffix" : "" }, { "dropping-particle" : "", "family" : "Sanders", "given" : "William S", "non-dropping-particle" : "", "parse-names" : false, "suffix" : "" }, { "dropping-particle" : "", "family" : "Hsu", "given" : "Chuan-Yu", "non-dropping-particle" : "", "parse-names" : false, "suffix" : "" }, { "dropping-particle" : "", "family" : "Naqvi", "given" : "Rubab Zahra", "non-dropping-particle" : "", "parse-names" : false, "suffix" : "" }, { "dropping-particle" : "", "family" : "Farooq", "given" : "Muhammad", "non-dropping-particle" : "", "parse-names" : false, "suffix" : "" }, { "dropping-particle" : "", "family" : "Li", "given" : "Xiaochong", "non-dropping-particle" : "", "parse-names" : false, "suffix" : "" }, { "dropping-particle" : "", "family" : "Gong", "given" : "Lei", "non-dropping-particle" : "", "parse-names" : false, "suffix" : "" }, { "dropping-particle" : "", "family" : "Mudge", "given" : "Joann", "non-dropping-particle" : "", "parse-names" : false, "suffix" : "" }, { "dropping-particle" : "", "family" : "Ramaraj", "given" : "Thiruvarangan", "non-dropping-particle" : "", "parse-names" : false, "suffix" : "" }, { "dropping-particle" : "", "family" : "Udall", "given" : "Joshua A", "non-dropping-particle" : "", "parse-names" : false, "suffix" : "" }, { "dropping-particle" : "", "family" : "Peterson", "given" : "Daniel G", "non-dropping-particle" : "", "parse-names" : false, "suffix" : "" }, { "dropping-particle" : "", "family" : "Wendel", "given" : "Jonathan F", "non-dropping-particle" : "", "parse-names" : false, "suffix" : "" } ], "container-title" : "Genome Biology and Evolution", "id" : "ITEM-1", "issue" : "12", "issued" : { "date-parts" : [ [ "2017", "12", "1" ] ] }, "page" : "3328-3344", "title" : "Comparative Genomics of an Unusual Biogeographic Disjunction in the Cotton Tribe (Gossypieae) Yields Insights into Genome Downsizing", "type" : "article-journal", "volume" : "9" }, "uris" : [ "http://www.mendeley.com/documents/?uuid=142ff42e-b4ba-4f79-b11e-d8b8917cccc4" ] } ], "mendeley" : { "formattedCitation" : "[25]", "plainTextFormattedCitation" : "[25]", "previouslyFormattedCitation" : "[25]" }, "properties" : { "noteIndex" : 0 }, "schema" : "https://github.com/citation-style-language/schema/raw/master/csl-citation.json" }</w:instrText>
      </w:r>
      <w:r w:rsidR="001C1CE6">
        <w:fldChar w:fldCharType="separate"/>
      </w:r>
      <w:r w:rsidR="00FD72FF" w:rsidRPr="00FD72FF">
        <w:rPr>
          <w:noProof/>
        </w:rPr>
        <w:t>[25]</w:t>
      </w:r>
      <w:r w:rsidR="001C1CE6">
        <w:fldChar w:fldCharType="end"/>
      </w:r>
      <w:r w:rsidR="007077DE">
        <w:t xml:space="preserve">) reveals that their </w:t>
      </w:r>
      <w:r w:rsidR="00B66545">
        <w:t>equivalent</w:t>
      </w:r>
      <w:r w:rsidR="007077DE">
        <w:t xml:space="preserve"> genome sizes belies </w:t>
      </w:r>
      <w:r w:rsidR="00B66545">
        <w:t xml:space="preserve">a more dynamic scenario of </w:t>
      </w:r>
      <w:r w:rsidR="007077DE">
        <w:t>repetitive sequence</w:t>
      </w:r>
      <w:r w:rsidR="00B66545" w:rsidRPr="00B66545">
        <w:t xml:space="preserve"> </w:t>
      </w:r>
      <w:r w:rsidR="00B66545">
        <w:t xml:space="preserve">gain and loss. A similar conclusion was reached for the two </w:t>
      </w:r>
      <w:r w:rsidR="007077DE">
        <w:t xml:space="preserve">A-genome (subgenus </w:t>
      </w:r>
      <w:r w:rsidR="007077DE" w:rsidRPr="00DE335C">
        <w:rPr>
          <w:i/>
        </w:rPr>
        <w:t>Gossypium</w:t>
      </w:r>
      <w:r w:rsidR="007077DE">
        <w:t>)</w:t>
      </w:r>
      <w:r w:rsidR="00B66545">
        <w:t xml:space="preserve"> species</w:t>
      </w:r>
      <w:r w:rsidR="007077DE">
        <w:t xml:space="preserve">, whose small change in genome size (~1.05X) masks differences in </w:t>
      </w:r>
      <w:r w:rsidR="00B66545">
        <w:t xml:space="preserve">TE </w:t>
      </w:r>
      <w:r w:rsidR="007077DE">
        <w:t>accumulation</w:t>
      </w:r>
      <w:r w:rsidR="001C1CE6">
        <w:t xml:space="preserve"> </w:t>
      </w:r>
      <w:r w:rsidR="001C1CE6">
        <w:fldChar w:fldCharType="begin" w:fldLock="1"/>
      </w:r>
      <w:r w:rsidR="006C0A1E">
        <w:instrText>ADDIN CSL_CITATION { "citationItems" : [ { "id" : "ITEM-1", "itemData" : { "DOI" : "10.1093/gbe/evw129", "ISSN" : "1759-6653", "PMID" : "27289095", "abstract" : "Domesticated cotton species provide raw material for the majority of the world's textile industry. Two independent domestication events have been identified in allopolyploid cotton, one in Upland cotton ( Gossypium hirsutum L.) and the other to Egyptian cotton ( Gossypium barbadense L.). However, two diploid cotton species, Gossypium arboreum L. and Gossypium herbaceum L., have been cultivated for several millennia, but their status as independent domesticates has long been in question. Using genome resequencing data, we estimated the global abundance of various repetitive DNAs. We demonstrate that, despite negligible divergence in genome size, the two domesticated diploid cotton species contain different, but compensatory, repeat content and have thus experienced cryptic alterations in repeat abundance despite equivalence in genome size. Evidence of independent origin is bolstered by estimates of divergence times based on molecular evolutionary analysis of f7,000 orthologous genes, for which synonymous substitution rates suggest that G. arboreum and G. herbaceum last shared a common ancestor approximately 0.4\u20132.5 Ma. These data are incompatible with a shared domestication history during the emergence of agriculture and lead to the conclusion that G. arboreum and G. herbaceum were each domesticated independently.", "author" : [ { "dropping-particle" : "", "family" : "Renny-Byfield", "given" : "Simon", "non-dropping-particle" : "", "parse-names" : false, "suffix" : "" }, { "dropping-particle" : "", "family" : "Page", "given" : "Justin T", "non-dropping-particle" : "", "parse-names" : false, "suffix" : "" }, { "dropping-particle" : "", "family" : "Udall", "given" : "Joshua A", "non-dropping-particle" : "", "parse-names" : false, "suffix" : "" }, { "dropping-particle" : "", "family" : "Sanders", "given" : "William S", "non-dropping-particle" : "", "parse-names" : false, "suffix" : "" }, { "dropping-particle" : "", "family" : "Peterson", "given" : "Daniel G", "non-dropping-particle" : "", "parse-names" : false, "suffix" : "" }, { "dropping-particle" : "", "family" : "Arick", "given" : "Mark A.", "non-dropping-particle" : "", "parse-names" : false, "suffix" : "" }, { "dropping-particle" : "", "family" : "Grover", "given" : "Corrinne E", "non-dropping-particle" : "", "parse-names" : false, "suffix" : "" }, { "dropping-particle" : "", "family" : "Wendel", "given" : "Jonathan F", "non-dropping-particle" : "", "parse-names" : false, "suffix" : "" } ], "container-title" : "Genome Biology and Evolution", "id" : "ITEM-1", "issue" : "6", "issued" : { "date-parts" : [ [ "2016", "6" ] ] }, "note" : "From Duplicate 1 (Independent domestication of two Old World cotton species - Renny-Byfield, Simon; Page, Justin T; Udall, Joshua A; Sanders, William S; Peterson, Daniel G; Arick, I I Mark A; Grover, Corrinne E; Wendel, Jonathan F)\n\n10.1093/gbe/evw129\n\nFrom Duplicate 2 (Independent domestication of two Old World cotton species - Renny-Byfield, Simon; Page, Justin T; Udall, Joshua A; Sanders, William S; Peterson, Daniel G; Arick, Mark A.; Grover, Corrinne E; Wendel, Jonathan F; Arick, I I Mark A; Grover, Corrinne E; Wendel, Jonathan F)\n\nFrom Duplicate 1 (Independent domestication of two Old World cotton species - Renny-Byfield, Simon; Page, Justin T; Udall, Joshua A; Sanders, William S; Peterson, Daniel G; Arick, I I Mark A; Grover, Corrinne E; Wendel, Jonathan F)\n\n10.1093/gbe/evw129", "page" : "1940-1947", "title" : "Independent Domestication of Two Old World Cotton Species", "type" : "article-journal", "volume" : "8" }, "uris" : [ "http://www.mendeley.com/documents/?uuid=91889002-79e4-4248-9467-f3f24893b4f8" ] }, { "id" : "ITEM-2", "itemData" : { "DOI" : "10.1093/gbe/evx248", "ISSN" : "1759-6653", "abstract" : "\u00a9 The Author 2017. Published by Oxford University Press on behalf of the Society for Molecular Biology and Evolution. Long-distance insular dispersal is associated with divergence and speciation because of founder effects and strong genetic drift. The cotton tribe (Gossypieae) has experienced multiple transoceanic dispersals, generating an aggregate geographic range that encompasses much of the tropics and subtropics worldwide. Two genera in the Gossypieae, Kokia and Gossypioides, exhibit a remarkable geographic disjunction, being restricted to the Hawaiian Islands and Madagascar/East Africa, respectively. We assembled and use de novo genome sequences to address questions regarding the divergence of these two genera from each other and from their sister-group, Gossypium. In addition, we explore processes underlying the genome downsizing that characterizes Kokia and Gossypioides relative to other genera in the tribe. Using 13,000 gene orthologs and synonymous substitution rates, we show that the two disjuncts last shared a common ancestor a 1/45 Ma, or half as long ago as their divergence from Gossypium. We report relative stasis in the transposable element fraction. In comparison to Gossypium, there is loss of a 1/430% of the gene content in the two disjunct genera and a history of genome-wide accumulation of deletions. In both genera, there is a genome-wide bias toward deletions over insertions, and the number of gene losses exceeds the number of gains by a 1/42- to 4-fold. The genomic analyses presented here elucidate genomic consequences of the demographic and biogeographic history of these closest relatives of Gossypium, and enhance their value as phylogenetic outgroups.", "author" : [ { "dropping-particle" : "", "family" : "Grover", "given" : "Corrinne E", "non-dropping-particle" : "", "parse-names" : false, "suffix" : "" }, { "dropping-particle" : "", "family" : "Arick", "given" : "Mark A", "non-dropping-particle" : "", "parse-names" : false, "suffix" : "" }, { "dropping-particle" : "", "family" : "Conover", "given" : "Justin L", "non-dropping-particle" : "", "parse-names" : false, "suffix" : "" }, { "dropping-particle" : "", "family" : "Thrash", "given" : "Adam", "non-dropping-particle" : "", "parse-names" : false, "suffix" : "" }, { "dropping-particle" : "", "family" : "Hu", "given" : "Guanjing", "non-dropping-particle" : "", "parse-names" : false, "suffix" : "" }, { "dropping-particle" : "", "family" : "Sanders", "given" : "William S", "non-dropping-particle" : "", "parse-names" : false, "suffix" : "" }, { "dropping-particle" : "", "family" : "Hsu", "given" : "Chuan-Yu", "non-dropping-particle" : "", "parse-names" : false, "suffix" : "" }, { "dropping-particle" : "", "family" : "Naqvi", "given" : "Rubab Zahra", "non-dropping-particle" : "", "parse-names" : false, "suffix" : "" }, { "dropping-particle" : "", "family" : "Farooq", "given" : "Muhammad", "non-dropping-particle" : "", "parse-names" : false, "suffix" : "" }, { "dropping-particle" : "", "family" : "Li", "given" : "Xiaochong", "non-dropping-particle" : "", "parse-names" : false, "suffix" : "" }, { "dropping-particle" : "", "family" : "Gong", "given" : "Lei", "non-dropping-particle" : "", "parse-names" : false, "suffix" : "" }, { "dropping-particle" : "", "family" : "Mudge", "given" : "Joann", "non-dropping-particle" : "", "parse-names" : false, "suffix" : "" }, { "dropping-particle" : "", "family" : "Ramaraj", "given" : "Thiruvarangan", "non-dropping-particle" : "", "parse-names" : false, "suffix" : "" }, { "dropping-particle" : "", "family" : "Udall", "given" : "Joshua A", "non-dropping-particle" : "", "parse-names" : false, "suffix" : "" }, { "dropping-particle" : "", "family" : "Peterson", "given" : "Daniel G", "non-dropping-particle" : "", "parse-names" : false, "suffix" : "" }, { "dropping-particle" : "", "family" : "Wendel", "given" : "Jonathan F", "non-dropping-particle" : "", "parse-names" : false, "suffix" : "" } ], "container-title" : "Genome Biology and Evolution", "id" : "ITEM-2", "issue" : "12", "issued" : { "date-parts" : [ [ "2017", "12", "1" ] ] }, "page" : "3328-3344", "title" : "Comparative Genomics of an Unusual Biogeographic Disjunction in the Cotton Tribe (Gossypieae) Yields Insights into Genome Downsizing", "type" : "article-journal", "volume" : "9" }, "uris" : [ "http://www.mendeley.com/documents/?uuid=142ff42e-b4ba-4f79-b11e-d8b8917cccc4" ] } ], "mendeley" : { "formattedCitation" : "[24,25]", "plainTextFormattedCitation" : "[24,25]", "previouslyFormattedCitation" : "[24,25]" }, "properties" : { "noteIndex" : 0 }, "schema" : "https://github.com/citation-style-language/schema/raw/master/csl-citation.json" }</w:instrText>
      </w:r>
      <w:r w:rsidR="001C1CE6">
        <w:fldChar w:fldCharType="separate"/>
      </w:r>
      <w:r w:rsidR="00FD72FF" w:rsidRPr="00FD72FF">
        <w:rPr>
          <w:noProof/>
        </w:rPr>
        <w:t>[24,25]</w:t>
      </w:r>
      <w:r w:rsidR="001C1CE6">
        <w:fldChar w:fldCharType="end"/>
      </w:r>
      <w:r w:rsidR="007077DE">
        <w:t>.</w:t>
      </w:r>
    </w:p>
    <w:p w14:paraId="4A67B035" w14:textId="525C0F6E" w:rsidR="008D24A9" w:rsidRDefault="007077DE">
      <w:pPr>
        <w:ind w:firstLine="720"/>
      </w:pPr>
      <w:r>
        <w:t xml:space="preserve">Here we </w:t>
      </w:r>
      <w:r w:rsidR="0057359F">
        <w:t xml:space="preserve">reexamine phylogenetic relationships and </w:t>
      </w:r>
      <w:r>
        <w:t>evolution subgenus Houzingenia</w:t>
      </w:r>
      <w:r w:rsidR="0057359F">
        <w:t xml:space="preserve"> using next-gen (Illumina) sequencing data</w:t>
      </w:r>
      <w:r>
        <w:t xml:space="preserve">. We leverage newly generated genome and plastome sequences, the first for </w:t>
      </w:r>
      <w:r w:rsidR="0057359F">
        <w:t xml:space="preserve">most of the included </w:t>
      </w:r>
      <w:r>
        <w:t xml:space="preserve">species, to address questions surrounding genome evolution in a monophyletic group of closely related species. We characterize </w:t>
      </w:r>
      <w:r w:rsidR="0057359F">
        <w:t xml:space="preserve">both </w:t>
      </w:r>
      <w:r>
        <w:t xml:space="preserve">the </w:t>
      </w:r>
      <w:r w:rsidR="0057359F">
        <w:t xml:space="preserve">pace and </w:t>
      </w:r>
      <w:r>
        <w:t>patterns of molecular evolution of genes and repetitive sequences</w:t>
      </w:r>
      <w:r w:rsidR="0057359F">
        <w:t xml:space="preserve">, </w:t>
      </w:r>
      <w:r>
        <w:t xml:space="preserve">evaluate the amount of divergence outside of genes, and </w:t>
      </w:r>
      <w:r w:rsidR="0057359F">
        <w:t>describe the history of</w:t>
      </w:r>
      <w:r>
        <w:t xml:space="preserve"> indels </w:t>
      </w:r>
      <w:r w:rsidR="0057359F">
        <w:t xml:space="preserve">and </w:t>
      </w:r>
      <w:r>
        <w:t>single-nucleotide polymorphisms (SNPs). Finally, we revisit the phylogeny of the D-genome</w:t>
      </w:r>
      <w:r w:rsidR="0057359F">
        <w:t xml:space="preserve"> clade</w:t>
      </w:r>
      <w:r>
        <w:t xml:space="preserve">, </w:t>
      </w:r>
      <w:r w:rsidR="0057359F">
        <w:t xml:space="preserve">providing </w:t>
      </w:r>
      <w:r>
        <w:t xml:space="preserve">insight into relationships </w:t>
      </w:r>
      <w:proofErr w:type="gramStart"/>
      <w:r>
        <w:t xml:space="preserve">among species </w:t>
      </w:r>
      <w:r w:rsidR="0057359F">
        <w:t xml:space="preserve">and </w:t>
      </w:r>
      <w:r>
        <w:t>sequence gain</w:t>
      </w:r>
      <w:proofErr w:type="gramEnd"/>
      <w:r>
        <w:t xml:space="preserve"> and loss among closely related species. </w:t>
      </w:r>
      <w:r w:rsidR="0057359F">
        <w:t xml:space="preserve">Our results represent a phylogenomic characterization of </w:t>
      </w:r>
      <w:r>
        <w:t xml:space="preserve">molecular evolution </w:t>
      </w:r>
      <w:r w:rsidR="0057359F">
        <w:t>for a closely related set of plant species</w:t>
      </w:r>
      <w:r>
        <w:t xml:space="preserve"> </w:t>
      </w:r>
      <w:r w:rsidR="007C55DF">
        <w:t>and</w:t>
      </w:r>
      <w:r>
        <w:t xml:space="preserve"> provide resources for comparative research and </w:t>
      </w:r>
      <w:r w:rsidR="0057359F">
        <w:t xml:space="preserve">for </w:t>
      </w:r>
      <w:r>
        <w:t>the cotton community at large.</w:t>
      </w:r>
    </w:p>
    <w:p w14:paraId="4E19B069" w14:textId="77777777" w:rsidR="008D24A9" w:rsidRDefault="007077DE">
      <w:r>
        <w:rPr>
          <w:b/>
          <w:sz w:val="28"/>
        </w:rPr>
        <w:t>Results</w:t>
      </w:r>
    </w:p>
    <w:p w14:paraId="4A918A2E" w14:textId="77777777" w:rsidR="008D24A9" w:rsidRPr="00411C31" w:rsidRDefault="007077DE">
      <w:pPr>
        <w:rPr>
          <w:color w:val="7030A0"/>
        </w:rPr>
      </w:pPr>
      <w:r>
        <w:rPr>
          <w:b/>
        </w:rPr>
        <w:t>Genome assemblies and annotation</w:t>
      </w:r>
    </w:p>
    <w:p w14:paraId="4C6EDEFA" w14:textId="650CC363" w:rsidR="008D24A9" w:rsidRDefault="007077DE">
      <w:r>
        <w:t xml:space="preserve">Approximately 22-65X raw coverage libraries were sequenced for at least one representative of each D-genome </w:t>
      </w:r>
      <w:r w:rsidRPr="001C1CE6">
        <w:rPr>
          <w:color w:val="000000" w:themeColor="text1"/>
        </w:rPr>
        <w:t xml:space="preserve">species (Table </w:t>
      </w:r>
      <w:r w:rsidR="00411C31" w:rsidRPr="001C1CE6">
        <w:rPr>
          <w:color w:val="000000" w:themeColor="text1"/>
        </w:rPr>
        <w:t>1</w:t>
      </w:r>
      <w:r w:rsidRPr="001C1CE6">
        <w:rPr>
          <w:color w:val="000000" w:themeColor="text1"/>
        </w:rPr>
        <w:t xml:space="preserve">), resulting </w:t>
      </w:r>
      <w:r>
        <w:t xml:space="preserve">in an average of 169.4 M reads per accession. Quality filters further reduced the number of reads per sample to an average of 136.9 M (range: 87.2 – 260.2 M), representing an average of 33X coverage per sample. All accessions (except </w:t>
      </w:r>
      <w:r>
        <w:rPr>
          <w:i/>
        </w:rPr>
        <w:t xml:space="preserve">G. thurberi </w:t>
      </w:r>
      <w:r>
        <w:t>accession 2) were assem</w:t>
      </w:r>
      <w:r w:rsidR="00E75E8B">
        <w:t xml:space="preserve">bled via </w:t>
      </w:r>
      <w:proofErr w:type="spellStart"/>
      <w:r w:rsidR="00E75E8B">
        <w:t>ABySS</w:t>
      </w:r>
      <w:proofErr w:type="spellEnd"/>
      <w:r w:rsidR="00E75E8B">
        <w:t xml:space="preserve"> using multiple k</w:t>
      </w:r>
      <w:r>
        <w:t>mer values (see methods) and the assembly with the greatest E-size</w:t>
      </w:r>
      <w:r w:rsidR="001C1CE6">
        <w:t xml:space="preserve"> </w:t>
      </w:r>
      <w:r w:rsidR="001C1CE6">
        <w:fldChar w:fldCharType="begin" w:fldLock="1"/>
      </w:r>
      <w:r w:rsidR="006C0A1E">
        <w:instrText>ADDIN CSL_CITATION { "citationItems" : [ { "id" : "ITEM-1", "itemData" : { "DOI" : "10.1101/gr.131383.111", "ISBN" : "1088-9051\r1549-5469", "ISSN" : "10889051", "PMID" : "22147368", "abstract" : "New sequencing technology has dramatically altered the landscape of whole-genome sequencing, allowing scientists to initiate numerous projects to decode the genomes of previously unsequenced organisms. The lowest-cost technology can generate deep coverage of most species, including mammals, in just a few days. The sequence data generated by one of these projects consist of millions or billions of short DNA sequences (reads) that range from 50 to 150 nt in length. These sequences must then be assembled de novo before most genome analyses can begin. Unfortunately, genome assembly remains a very difficult problem, made more difficult by shorter reads and unreliable long-range linking information. In this study, we evaluated several of the leading de novo assembly algorithms on four different short-read data sets, all generated by Illumina sequencers. Our results describe the relative performance of the different assemblers as well as other significant differences in assembly difficulty that appear to be inherent in the genomes themselves. Three overarching conclusions are apparent: first, that data quality, rather than the assembler itself, has a dramatic effect on the quality of an assembled genome; second, that the degree of contiguity of an assembly varies enormously among different assemblers and different genomes; and third, that the correctness of an assembly also varies widely and is not well correlated with statistics on contiguity. To enable others to replicate our results, all of our data and methods are freely available, as are all assemblers used in this study.", "author" : [ { "dropping-particle" : "", "family" : "Salzberg", "given" : "Steven L.", "non-dropping-particle" : "", "parse-names" : false, "suffix" : "" }, { "dropping-particle" : "", "family" : "Phillippy", "given" : "Adam M.", "non-dropping-particle" : "", "parse-names" : false, "suffix" : "" }, { "dropping-particle" : "", "family" : "Zimin", "given" : "Aleksey", "non-dropping-particle" : "", "parse-names" : false, "suffix" : "" }, { "dropping-particle" : "", "family" : "Puiu", "given" : "Daniela", "non-dropping-particle" : "", "parse-names" : false, "suffix" : "" }, { "dropping-particle" : "", "family" : "Magoc", "given" : "Tanja", "non-dropping-particle" : "", "parse-names" : false, "suffix" : "" }, { "dropping-particle" : "", "family" : "Koren", "given" : "Sergey", "non-dropping-particle" : "", "parse-names" : false, "suffix" : "" }, { "dropping-particle" : "", "family" : "Treangen", "given" : "Todd J.", "non-dropping-particle" : "", "parse-names" : false, "suffix" : "" }, { "dropping-particle" : "", "family" : "Schatz", "given" : "Michael C.", "non-dropping-particle" : "", "parse-names" : false, "suffix" : "" }, { "dropping-particle" : "", "family" : "Delcher", "given" : "Arthur L.", "non-dropping-particle" : "", "parse-names" : false, "suffix" : "" }, { "dropping-particle" : "", "family" : "Roberts", "given" : "Michael", "non-dropping-particle" : "", "parse-names" : false, "suffix" : "" }, { "dropping-particle" : "", "family" : "Marcxais", "given" : "Guillaume", "non-dropping-particle" : "", "parse-names" : false, "suffix" : "" }, { "dropping-particle" : "", "family" : "Pop", "given" : "Mihai", "non-dropping-particle" : "", "parse-names" : false, "suffix" : "" }, { "dropping-particle" : "", "family" : "Yorke", "given" : "James A.", "non-dropping-particle" : "", "parse-names" : false, "suffix" : "" }, { "dropping-particle" : "", "family" : "Mar\u00e7ais", "given" : "Guillaume", "non-dropping-particle" : "", "parse-names" : false, "suffix" : "" }, { "dropping-particle" : "", "family" : "Pop", "given" : "Mihai", "non-dropping-particle" : "", "parse-names" : false, "suffix" : "" }, { "dropping-particle" : "", "family" : "Yorke", "given" : "James A.", "non-dropping-particle" : "", "parse-names" : false, "suffix" : "" } ], "container-title" : "Genome Research", "id" : "ITEM-1", "issue" : "3", "issued" : { "date-parts" : [ [ "2012" ] ] }, "note" : "From Duplicate 1 (GAGE: A critical evaluation of genome assemblies and assembly algorithms - Salzberg, Steven L; Phillippy, Adam M; Zimin, Aleksey; Puiu, Daniela; Magoc, Tanja; Koren, Sergey; Treangen, Todd J; Schatz, Michael C; Delcher, Arthur L; Roberts, Michael; Mar\u00e7ais, Guillaume; Pop, Mihai; Yorke, James A)\n\n22147368[pmid]\nGenome Res", "page" : "557-567", "publisher" : "Cold Spring Harbor Laboratory Press", "title" : "GAGE: A critical evaluation of genome assemblies and assembly algorithms", "type" : "article-journal", "volume" : "22" }, "uris" : [ "http://www.mendeley.com/documents/?uuid=5c9aa210-3f52-419c-a780-34d374ea3010" ] } ], "mendeley" : { "formattedCitation" : "[26]", "plainTextFormattedCitation" : "[26]", "previouslyFormattedCitation" : "[26]" }, "properties" : { "noteIndex" : 0 }, "schema" : "https://github.com/citation-style-language/schema/raw/master/csl-citation.json" }</w:instrText>
      </w:r>
      <w:r w:rsidR="001C1CE6">
        <w:fldChar w:fldCharType="separate"/>
      </w:r>
      <w:r w:rsidR="00FD72FF" w:rsidRPr="00FD72FF">
        <w:rPr>
          <w:noProof/>
        </w:rPr>
        <w:t>[26]</w:t>
      </w:r>
      <w:r w:rsidR="001C1CE6">
        <w:fldChar w:fldCharType="end"/>
      </w:r>
      <w:r>
        <w:t xml:space="preserve"> was selected to represent each species. These representative assemblies were improved with the reference-based scaffolder </w:t>
      </w:r>
      <w:proofErr w:type="spellStart"/>
      <w:r>
        <w:t>Chromosomer</w:t>
      </w:r>
      <w:proofErr w:type="spellEnd"/>
      <w:r w:rsidR="001C1CE6">
        <w:t xml:space="preserve"> </w:t>
      </w:r>
      <w:r w:rsidR="001C1CE6">
        <w:fldChar w:fldCharType="begin" w:fldLock="1"/>
      </w:r>
      <w:r w:rsidR="006C0A1E">
        <w:instrText>ADDIN CSL_CITATION { "citationItems" : [ { "id" : "ITEM-1", "itemData" : { "DOI" : "10.1186/s13742-016-0141-6", "ISBN" : "1374201601434", "ISSN" : "2047-217X", "PMID" : "27549770", "abstract" : "BACKGROUND As the number of sequenced genomes rapidly increases, chromosome assembly is becoming an even more crucial step of any genome study. Since de novo chromosome assemblies are confounded by repeat-mediated artifacts, reference-assisted assemblies that use comparative inference have become widely used, prompting the development of several reference-assisted assembly programs for prokaryotic and eukaryotic genomes. FINDINGS We developed Chromosomer - a reference-based genome arrangement tool, which rapidly builds chromosomes from genome contigs or scaffolds using their alignments to a reference genome of a closely related species. Chromosomer does not require mate-pair libraries and it offers a number of auxiliary tools that implement common operations accompanying the genome assembly process. CONCLUSIONS Despite implementing a straightforward alignment-based approach, Chromosomer is a useful tool for genomic analysis of species without chromosome maps. Putative chromosome assemblies by Chromosomer can be used in comparative genomic analysis, genomic variation assessment, potential linkage group inference and other kinds of analysis involving contig or scaffold mapping to a high-quality assembly.", "author" : [ { "dropping-particle" : "", "family" : "Tamazian", "given" : "Gaik", "non-dropping-particle" : "", "parse-names" : false, "suffix" : "" }, { "dropping-particle" : "", "family" : "Dobrynin", "given" : "Pavel", "non-dropping-particle" : "", "parse-names" : false, "suffix" : "" }, { "dropping-particle" : "", "family" : "Krasheninnikova", "given" : "Ksenia", "non-dropping-particle" : "", "parse-names" : false, "suffix" : "" }, { "dropping-particle" : "", "family" : "Komissarov", "given" : "Aleksey", "non-dropping-particle" : "", "parse-names" : false, "suffix" : "" }, { "dropping-particle" : "", "family" : "Koepfli", "given" : "Klaus-Peter", "non-dropping-particle" : "", "parse-names" : false, "suffix" : "" }, { "dropping-particle" : "", "family" : "O\u2019Brien", "given" : "Stephen J.", "non-dropping-particle" : "", "parse-names" : false, "suffix" : "" } ], "container-title" : "GigaScience", "id" : "ITEM-1", "issue" : "1", "issued" : { "date-parts" : [ [ "2016" ] ] }, "page" : "38", "title" : "Chromosomer: a reference-based genome arrangement tool for producing draft chromosome sequences", "type" : "article-journal", "volume" : "5" }, "uris" : [ "http://www.mendeley.com/documents/?uuid=88476408-86f5-33ba-8be4-f7f7b37690c0" ] } ], "mendeley" : { "formattedCitation" : "[27]", "plainTextFormattedCitation" : "[27]", "previouslyFormattedCitation" : "[27]" }, "properties" : { "noteIndex" : 0 }, "schema" : "https://github.com/citation-style-language/schema/raw/master/csl-citation.json" }</w:instrText>
      </w:r>
      <w:r w:rsidR="001C1CE6">
        <w:fldChar w:fldCharType="separate"/>
      </w:r>
      <w:r w:rsidR="00FD72FF" w:rsidRPr="00FD72FF">
        <w:rPr>
          <w:noProof/>
        </w:rPr>
        <w:t>[27]</w:t>
      </w:r>
      <w:r w:rsidR="001C1CE6">
        <w:fldChar w:fldCharType="end"/>
      </w:r>
      <w:r>
        <w:t xml:space="preserve"> using the closely related </w:t>
      </w:r>
      <w:r>
        <w:rPr>
          <w:i/>
        </w:rPr>
        <w:t xml:space="preserve">G. raimondii </w:t>
      </w:r>
      <w:r>
        <w:t>genome</w:t>
      </w:r>
      <w:r w:rsidR="001C1CE6">
        <w:t xml:space="preserve"> </w:t>
      </w:r>
      <w:r w:rsidR="001C1CE6">
        <w:fldChar w:fldCharType="begin" w:fldLock="1"/>
      </w:r>
      <w:r w:rsidR="006C0A1E">
        <w:instrText>ADDIN CSL_CITATION { "citationItems" : [ { "id" : "ITEM-1", "itemData" : { "DOI" : "dx.doi.org/10.1038/nature11798", "ISBN" : "0028-0836", "ISSN" : "00280836", "abstract" : "Polyploidy often confers emergent properties, such as the higher fibre productivity and quality of tetraploid cottons than diploid cottons bred for the same environments. Here we show that an abrupt five-to sixfold ploidy increase approximately 60million years (Myr) ago, and allopolyploidy reuniting divergent Gossypium genomes approximately 1-2 Myr ago, conferred about 30-36-fold duplication of ancestral angiosperm (flowering plant) genes in elite cottons (Gossypium hirsutum and Gossypium barbadense), genetic complexity equalled only by Brassica among sequenced angiosperms. Nascent fibre evolution, before allopolyploidy, is elucidated by comparison of spinnable-fibred Gossypium herbaceum A and non-spinnable Gossypium longicalyx F genomes to one another and the outgroup D genome of non-spinnable Gossypium raimondii. The sequence of a G. hirsutum A t D t (in which t' indicates tetraploid) cultivar reveals many non-reciprocal DNA exchanges between subgenomes that may have contributed to phenotypic innovation and/or other emergent properties such as ecological adaptation by polyploids. Most DNA-level novelty in G. hirsutum recombines alleles from the D-genome progenitor native to its New World habitat and the Old World A-genome progenitor in which spinnable fibre evolved. Coordinated expression changes in proximal groups of functionally distinct genes, including a nuclear mitochondrial DNA block, may account for clusters of cotton-fibre quantitative trait loci affecting diverse traits. Opportunities abound for dissecting emergent properties of other polyploids, particularly angiosperms, by comparison to diploid progenitors and outgroups. \u00a9 2012 Macmillan Publishers Limited. All rights reserved.", "author" : [ { "dropping-particle" : "", "family" : "Paterson", "given" : "A.H. Andrew H", "non-dropping-particle" : "", "parse-names" : false, "suffix" : "" }, { "dropping-particle" : "", "family" : "Wendel", "given" : "Jonathan F J.F.", "non-dropping-particle" : "", "parse-names" : false, "suffix" : "" }, { "dropping-particle" : "", "family" : "Gundlach", "given" : "Heidrun", "non-dropping-particle" : "", "parse-names" : false, "suffix" : "" }, { "dropping-particle" : "", "family" : "Guo", "given" : "Hui", "non-dropping-particle" : "", "parse-names" : false, "suffix" : "" }, { "dropping-particle" : "", "family" : "Jenkins", "given" : "Jerry", "non-dropping-particle" : "", "parse-names" : false, "suffix" : "" }, { "dropping-particle" : "", "family" : "Jin", "given" : "Dianchuan", "non-dropping-particle" : "", "parse-names" : false, "suffix" : "" }, { "dropping-particle" : "", "family" : "Llewellyn", "given" : "Danny", "non-dropping-particle" : "", "parse-names" : false, "suffix" : "" }, { "dropping-particle" : "", "family" : "Showmaker", "given" : "Kurtis C K.C.", "non-dropping-particle" : "", "parse-names" : false, "suffix" : "" }, { "dropping-particle" : "", "family" : "Shu", "given" : "Shengqiang", "non-dropping-particle" : "", "parse-names" : false, "suffix" : "" }, { "dropping-particle" : "", "family" : "Udall", "given" : "Joshua", "non-dropping-particle" : "", "parse-names" : false, "suffix" : "" }, { "dropping-particle" : "", "family" : "Yoo", "given" : "Mi-jeong", "non-dropping-particle" : "", "parse-names" : false, "suffix" : "" }, { "dropping-particle" : "", "family" : "Byers", "given" : "Robert", "non-dropping-particle" : "", "parse-names" : false, "suffix" : "" }, { "dropping-particle" : "", "family" : "Chen", "given" : "Wei", "non-dropping-particle" : "", "parse-names" : false, "suffix" : "" }, { "dropping-particle" : "", "family" : "Doron-Faigenboim", "given" : "Adi", "non-dropping-particle" : "", "parse-names" : false, "suffix" : "" }, { "dropping-particle" : "V", "family" : "Duke", "given" : "M.V. Mary", "non-dropping-particle" : "", "parse-names" : false, "suffix" : "" }, { "dropping-particle" : "", "family" : "Gong", "given" : "Lei", "non-dropping-particle" : "", "parse-names" : false, "suffix" : "" }, { "dropping-particle" : "", "family" : "Grimwood", "given" : "Jane", "non-dropping-particle" : "", "parse-names" : false, "suffix" : "" }, { "dropping-particle" : "", "family" : "Grover", "given" : "Corrinne", "non-dropping-particle" : "", "parse-names" : false, "suffix" : "" }, { "dropping-particle" : "", "family" : "Grupp", "given" : "Kara", "non-dropping-particle" : "", "parse-names" : false, "suffix" : "" }, { "dropping-particle" : "", "family" : "Hu", "given" : "Guanjing", "non-dropping-particle" : "", "parse-names" : false, "suffix" : "" }, { "dropping-particle" : "", "family" : "Lee", "given" : "Tae-ho T.-H.", "non-dropping-particle" : "", "parse-names" : false, "suffix" : "" }, { "dropping-particle" : "", "family" : "Li", "given" : "Jingping", "non-dropping-particle" : "", "parse-names" : false, "suffix" : "" }, { "dropping-particle" : "", "family" : "Lin", "given" : "Lifeng", "non-dropping-particle" : "", "parse-names" : false, "suffix" : "" }, { "dropping-particle" : "", "family" : "Liu", "given" : "Tao", "non-dropping-particle" : "", "parse-names" : false, "suffix" : "" }, { "dropping-particle" : "", "family" : "Marler", "given" : "Barry B.S.", "non-dropping-particle" : "", "parse-names" : false, "suffix" : "" }, { "dropping-particle" : "", "family" : "Page", "given" : "J.T. Justin T", "non-dropping-particle" : "", "parse-names" : false, "suffix" : "" }, { "dropping-particle" : "", "family" : "Roberts", "given" : "A.W. Alison W", "non-dropping-particle" : "", "parse-names" : false, "suffix" : "" }, { "dropping-particle" : "", "family" : "Romanel", "given" : "Elisson", "non-dropping-particle" : "", "parse-names" : false, "suffix" : "" }, { "dropping-particle" : "", "family" : "Sanders", "given" : "W.S. William S", "non-dropping-particle" : "", "parse-names" : false, "suffix" : "" }, { "dropping-particle" : "", "family" : "Szadkowski", "given" : "Emmanuel", "non-dropping-particle" : "", "parse-names" : false, "suffix" : "" }, { "dropping-particle" : "", "family" : "Tan", "given" : "X. Xu", "non-dropping-particle" : "", "parse-names" : false, "suffix" : "" }, { "dropping-particle" : "", "family" : "Tang", "given" : "Haibao", "non-dropping-particle" : "", "parse-names" : false, "suffix" : "" }, { "dropping-particle" : "", "family" : "Xu", "given" : "Chunming", "non-dropping-particle" : "", "parse-names" : false, "suffix" : "" }, { "dropping-particle" : "", "family" : "Wang", "given" : "Jinpeng", "non-dropping-particle" : "", "parse-names" : false, "suffix" : "" }, { "dropping-particle" : "", "family" : "Wang", "given" : "Zining", "non-dropping-particle" : "", "parse-names" : false, "suffix" : "" }, { "dropping-particle" : "", "family" : "Zhang", "given" : "Dong", "non-dropping-particle" : "", "parse-names" : false, "suffix" : "" }, { "dropping-particle" : "", "family" : "Zhang", "given" : "Lan", "non-dropping-particle" : "", "parse-names" : false, "suffix" : "" }, { "dropping-particle" : "", "family" : "Ashrafi", "given" : "Hamid", "non-dropping-particle" : "", "parse-names" : false, "suffix" : "" }, { "dropping-particle" : "", "family" : "Bedon", "given" : "Frank", "non-dropping-particle" : "", "parse-names" : false, "suffix" : "" }, { "dropping-particle" : "", "family" : "Bowers", "given" : "J.E. John E", "non-dropping-particle" : "", "parse-names" : false, "suffix" : "" }, { "dropping-particle" : "", "family" : "Brubaker", "given" : "Curt L C.L.", "non-dropping-particle" : "", "parse-names" : false, "suffix" : "" }, { "dropping-particle" : "", "family" : "Chee", "given" : "P.W. Peng W", "non-dropping-particle" : "", "parse-names" : false, "suffix" : "" }, { "dropping-particle" : "", "family" : "Das", "given" : "Sayan", "non-dropping-particle" : "", "parse-names" : false, "suffix" : "" }, { "dropping-particle" : "", "family" : "Gingle", "given" : "A.R. Alan R", "non-dropping-particle" : "", "parse-names" : false, "suffix" : "" }, { "dropping-particle" : "", "family" : "Haigler", "given" : "C.H. Candace H", "non-dropping-particle" : "", "parse-names" : false, "suffix" : "" }, { "dropping-particle" : "", "family" : "Harker", "given" : "David", "non-dropping-particle" : "", "parse-names" : false, "suffix" : "" }, { "dropping-particle" : "V", "family" : "Hoffmann", "given" : "L.V. Lucia", "non-dropping-particle" : "", "parse-names" : false, "suffix" : "" }, { "dropping-particle" : "", "family" : "Hovav", "given" : "Ran", "non-dropping-particle" : "", "parse-names" : false, "suffix" : "" }, { "dropping-particle" : "", "family" : "Jones", "given" : "Donald C D.C.", "non-dropping-particle" : "", "parse-names" : false, "suffix" : "" }, { "dropping-particle" : "", "family" : "Lemke", "given" : "Cornelia", "non-dropping-particle" : "", "parse-names" : false, "suffix" : "" }, { "dropping-particle" : "", "family" : "Mansoor", "given" : "Shahid", "non-dropping-particle" : "", "parse-names" : false, "suffix" : "" }, { "dropping-particle" : "", "family" : "Rahman", "given" : "Mehboob ur M.U.", "non-dropping-particle" : "", "parse-names" : false, "suffix" : "" }, { "dropping-particle" : "", "family" : "Rainville", "given" : "Lisa N L.N.", "non-dropping-particle" : "", "parse-names" : false, "suffix" : "" }, { "dropping-particle" : "", "family" : "Rambani", "given" : "Aditi", "non-dropping-particle" : "", "parse-names" : false, "suffix" : "" }, { "dropping-particle" : "", "family" : "Reddy", "given" : "Umesh K U.K.", "non-dropping-particle" : "", "parse-names" : false, "suffix" : "" }, { "dropping-particle" : "", "family" : "Rong", "given" : "J.-K. Jun-kang", "non-dropping-particle" : "", "parse-names" : false, "suffix" : "" }, { "dropping-particle" : "", "family" : "Saranga", "given" : "Yehoshua", "non-dropping-particle" : "", "parse-names" : false, "suffix" : "" }, { "dropping-particle" : "", "family" : "Scheffler", "given" : "B.E. Brian E", "non-dropping-particle" : "", "parse-names" : false, "suffix" : "" }, { "dropping-particle" : "", "family" : "Scheffler", "given" : "J.A. Jodi A", "non-dropping-particle" : "", "parse-names" : false, "suffix" : "" }, { "dropping-particle" : "", "family" : "Stelly", "given" : "David M D.M.", "non-dropping-particle" : "", "parse-names" : false, "suffix" : "" }, { "dropping-particle" : "", "family" : "Triplett", "given" : "Barbara A B.A.", "non-dropping-particle" : "", "parse-names" : false, "suffix" : "" }, { "dropping-particle" : "", "family" : "Deynze", "given" : "Allen", "non-dropping-particle" : "Van", "parse-names" : false, "suffix" : "" }, { "dropping-particle" : "", "family" : "Vaslin", "given" : "Maite F S M.F.S.", "non-dropping-particle" : "", "parse-names" : false, "suffix" : "" }, { "dropping-particle" : "", "family" : "Waghmare", "given" : "V.N. Vijay N", "non-dropping-particle" : "", "parse-names" : false, "suffix" : "" }, { "dropping-particle" : "", "family" : "Walford", "given" : "Sally A S.A.", "non-dropping-particle" : "", "parse-names" : false, "suffix" : "" }, { "dropping-particle" : "", "family" : "Wright", "given" : "Robert J R.J.", "non-dropping-particle" : "", "parse-names" : false, "suffix" : "" }, { "dropping-particle" : "", "family" : "Zaki", "given" : "E.A. Essam A", "non-dropping-particle" : "", "parse-names" : false, "suffix" : "" }, { "dropping-particle" : "", "family" : "Zhang", "given" : "Tianzhen", "non-dropping-particle" : "", "parse-names" : false, "suffix" : "" }, { "dropping-particle" : "", "family" : "Dennis", "given" : "Elizabeth S E.S.", "non-dropping-particle" : "", "parse-names" : false, "suffix" : "" }, { "dropping-particle" : "", "family" : "Mayer", "given" : "Klaus F X K.F.X.", "non-dropping-particle" : "", "parse-names" : false, "suffix" : "" }, { "dropping-particle" : "", "family" : "Peterson", "given" : "Daniel G D.G.", "non-dropping-particle" : "", "parse-names" : false, "suffix" : "" }, { "dropping-particle" : "", "family" : "Rokhsar", "given" : "Daniel S D.S.", "non-dropping-particle" : "", "parse-names" : false, "suffix" : "" }, { "dropping-particle" : "", "family" : "Wang", "given" : "Xiyin", "non-dropping-particle" : "", "parse-names" : false, "suffix" : "" }, { "dropping-particle" : "", "family" : "Schmutz", "given" : "Jeremy", "non-dropping-particle" : "", "parse-names" : false, "suffix" : "" } ], "container-title" : "Nature", "id" : "ITEM-1", "issue" : "7429", "issued" : { "date-parts" : [ [ "2012" ] ] }, "note" : "From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Page, Justin T; Roberts, Alison W; Romanel, Elisson; Sanders, William S; Szadkowski, Emmanuel; Tan, X.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E.A. Essam A; Zhang, Tianzhen; Dennis, Elizabeth S; Mayer, Klaus F X; Peterson, Daniel G; Rokhsar, Daniel S; Wang, Xiyin; Schmutz, Jeremy)\n\nFrom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S; Page, Justin T; Roberts, Alison W; Romanel, Elisson; Sanders, William S; Szadkowski, Emmanuel; Tan,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Essam A; Zhang, Tianzhen; Dennis, Elizabeth S; Mayer, Klaus F X; Peterson, Daniel G; Rokhsar, Daniel S; Wang, Xiyin; Schmutz, Jeremy)\n\n10.1038/nature11798", "page" : "423-427", "publisher" : "Nature Publishing Group, a division of Macmillan Publishers Limited. All Rights Reserved.", "title" : "Repeated polyploidization of Gossypium genomes and the evolution of spinnable cotton fibres", "type" : "article-journal", "volume" : "492" }, "uris" : [ "http://www.mendeley.com/documents/?uuid=7f279605-1cdd-4d59-bb7a-bd3093df91b3" ] } ], "mendeley" : { "formattedCitation" : "[28]", "plainTextFormattedCitation" : "[28]", "previouslyFormattedCitation" : "[28]" }, "properties" : { "noteIndex" : 0 }, "schema" : "https://github.com/citation-style-language/schema/raw/master/csl-citation.json" }</w:instrText>
      </w:r>
      <w:r w:rsidR="001C1CE6">
        <w:fldChar w:fldCharType="separate"/>
      </w:r>
      <w:r w:rsidR="00FD72FF" w:rsidRPr="00FD72FF">
        <w:rPr>
          <w:noProof/>
        </w:rPr>
        <w:t>[28]</w:t>
      </w:r>
      <w:r w:rsidR="001C1CE6">
        <w:fldChar w:fldCharType="end"/>
      </w:r>
      <w:r w:rsidR="007537CA">
        <w:t>,</w:t>
      </w:r>
      <w:r>
        <w:t xml:space="preserve"> producing assemblies </w:t>
      </w:r>
      <w:r w:rsidR="0055225C">
        <w:t xml:space="preserve">that </w:t>
      </w:r>
      <w:r>
        <w:t xml:space="preserve">range in size </w:t>
      </w:r>
      <w:r w:rsidR="0055225C">
        <w:t xml:space="preserve">from </w:t>
      </w:r>
      <w:r>
        <w:t xml:space="preserve">585 </w:t>
      </w:r>
      <w:r w:rsidR="0055225C">
        <w:t xml:space="preserve">to </w:t>
      </w:r>
      <w:r>
        <w:t>775 Mbp (average 643 Mbp) and cover 67 – 85% of each genome (</w:t>
      </w:r>
      <w:r w:rsidRPr="007537CA">
        <w:rPr>
          <w:color w:val="000000" w:themeColor="text1"/>
        </w:rPr>
        <w:t xml:space="preserve">Table </w:t>
      </w:r>
      <w:r w:rsidR="00411C31">
        <w:t>2</w:t>
      </w:r>
      <w:r>
        <w:t xml:space="preserve">). These metrics are comparable to those generated by the subgenus </w:t>
      </w:r>
      <w:r>
        <w:rPr>
          <w:i/>
        </w:rPr>
        <w:t>Houzingenia</w:t>
      </w:r>
      <w:r>
        <w:t>-derived</w:t>
      </w:r>
      <w:r>
        <w:rPr>
          <w:i/>
        </w:rPr>
        <w:t xml:space="preserve"> </w:t>
      </w:r>
      <w:r>
        <w:t>reference genome</w:t>
      </w:r>
      <w:r w:rsidR="007537CA">
        <w:t xml:space="preserve"> </w:t>
      </w:r>
      <w:r w:rsidR="007537CA">
        <w:fldChar w:fldCharType="begin" w:fldLock="1"/>
      </w:r>
      <w:r w:rsidR="006C0A1E">
        <w:instrText>ADDIN CSL_CITATION { "citationItems" : [ { "id" : "ITEM-1", "itemData" : { "DOI" : "dx.doi.org/10.1038/nature11798", "ISBN" : "0028-0836", "ISSN" : "00280836", "abstract" : "Polyploidy often confers emergent properties, such as the higher fibre productivity and quality of tetraploid cottons than diploid cottons bred for the same environments. Here we show that an abrupt five-to sixfold ploidy increase approximately 60million years (Myr) ago, and allopolyploidy reuniting divergent Gossypium genomes approximately 1-2 Myr ago, conferred about 30-36-fold duplication of ancestral angiosperm (flowering plant) genes in elite cottons (Gossypium hirsutum and Gossypium barbadense), genetic complexity equalled only by Brassica among sequenced angiosperms. Nascent fibre evolution, before allopolyploidy, is elucidated by comparison of spinnable-fibred Gossypium herbaceum A and non-spinnable Gossypium longicalyx F genomes to one another and the outgroup D genome of non-spinnable Gossypium raimondii. The sequence of a G. hirsutum A t D t (in which t' indicates tetraploid) cultivar reveals many non-reciprocal DNA exchanges between subgenomes that may have contributed to phenotypic innovation and/or other emergent properties such as ecological adaptation by polyploids. Most DNA-level novelty in G. hirsutum recombines alleles from the D-genome progenitor native to its New World habitat and the Old World A-genome progenitor in which spinnable fibre evolved. Coordinated expression changes in proximal groups of functionally distinct genes, including a nuclear mitochondrial DNA block, may account for clusters of cotton-fibre quantitative trait loci affecting diverse traits. Opportunities abound for dissecting emergent properties of other polyploids, particularly angiosperms, by comparison to diploid progenitors and outgroups. \u00a9 2012 Macmillan Publishers Limited. All rights reserved.", "author" : [ { "dropping-particle" : "", "family" : "Paterson", "given" : "A.H. Andrew H", "non-dropping-particle" : "", "parse-names" : false, "suffix" : "" }, { "dropping-particle" : "", "family" : "Wendel", "given" : "Jonathan F J.F.", "non-dropping-particle" : "", "parse-names" : false, "suffix" : "" }, { "dropping-particle" : "", "family" : "Gundlach", "given" : "Heidrun", "non-dropping-particle" : "", "parse-names" : false, "suffix" : "" }, { "dropping-particle" : "", "family" : "Guo", "given" : "Hui", "non-dropping-particle" : "", "parse-names" : false, "suffix" : "" }, { "dropping-particle" : "", "family" : "Jenkins", "given" : "Jerry", "non-dropping-particle" : "", "parse-names" : false, "suffix" : "" }, { "dropping-particle" : "", "family" : "Jin", "given" : "Dianchuan", "non-dropping-particle" : "", "parse-names" : false, "suffix" : "" }, { "dropping-particle" : "", "family" : "Llewellyn", "given" : "Danny", "non-dropping-particle" : "", "parse-names" : false, "suffix" : "" }, { "dropping-particle" : "", "family" : "Showmaker", "given" : "Kurtis C K.C.", "non-dropping-particle" : "", "parse-names" : false, "suffix" : "" }, { "dropping-particle" : "", "family" : "Shu", "given" : "Shengqiang", "non-dropping-particle" : "", "parse-names" : false, "suffix" : "" }, { "dropping-particle" : "", "family" : "Udall", "given" : "Joshua", "non-dropping-particle" : "", "parse-names" : false, "suffix" : "" }, { "dropping-particle" : "", "family" : "Yoo", "given" : "Mi-jeong", "non-dropping-particle" : "", "parse-names" : false, "suffix" : "" }, { "dropping-particle" : "", "family" : "Byers", "given" : "Robert", "non-dropping-particle" : "", "parse-names" : false, "suffix" : "" }, { "dropping-particle" : "", "family" : "Chen", "given" : "Wei", "non-dropping-particle" : "", "parse-names" : false, "suffix" : "" }, { "dropping-particle" : "", "family" : "Doron-Faigenboim", "given" : "Adi", "non-dropping-particle" : "", "parse-names" : false, "suffix" : "" }, { "dropping-particle" : "V", "family" : "Duke", "given" : "M.V. Mary", "non-dropping-particle" : "", "parse-names" : false, "suffix" : "" }, { "dropping-particle" : "", "family" : "Gong", "given" : "Lei", "non-dropping-particle" : "", "parse-names" : false, "suffix" : "" }, { "dropping-particle" : "", "family" : "Grimwood", "given" : "Jane", "non-dropping-particle" : "", "parse-names" : false, "suffix" : "" }, { "dropping-particle" : "", "family" : "Grover", "given" : "Corrinne", "non-dropping-particle" : "", "parse-names" : false, "suffix" : "" }, { "dropping-particle" : "", "family" : "Grupp", "given" : "Kara", "non-dropping-particle" : "", "parse-names" : false, "suffix" : "" }, { "dropping-particle" : "", "family" : "Hu", "given" : "Guanjing", "non-dropping-particle" : "", "parse-names" : false, "suffix" : "" }, { "dropping-particle" : "", "family" : "Lee", "given" : "Tae-ho T.-H.", "non-dropping-particle" : "", "parse-names" : false, "suffix" : "" }, { "dropping-particle" : "", "family" : "Li", "given" : "Jingping", "non-dropping-particle" : "", "parse-names" : false, "suffix" : "" }, { "dropping-particle" : "", "family" : "Lin", "given" : "Lifeng", "non-dropping-particle" : "", "parse-names" : false, "suffix" : "" }, { "dropping-particle" : "", "family" : "Liu", "given" : "Tao", "non-dropping-particle" : "", "parse-names" : false, "suffix" : "" }, { "dropping-particle" : "", "family" : "Marler", "given" : "Barry B.S.", "non-dropping-particle" : "", "parse-names" : false, "suffix" : "" }, { "dropping-particle" : "", "family" : "Page", "given" : "J.T. Justin T", "non-dropping-particle" : "", "parse-names" : false, "suffix" : "" }, { "dropping-particle" : "", "family" : "Roberts", "given" : "A.W. Alison W", "non-dropping-particle" : "", "parse-names" : false, "suffix" : "" }, { "dropping-particle" : "", "family" : "Romanel", "given" : "Elisson", "non-dropping-particle" : "", "parse-names" : false, "suffix" : "" }, { "dropping-particle" : "", "family" : "Sanders", "given" : "W.S. William S", "non-dropping-particle" : "", "parse-names" : false, "suffix" : "" }, { "dropping-particle" : "", "family" : "Szadkowski", "given" : "Emmanuel", "non-dropping-particle" : "", "parse-names" : false, "suffix" : "" }, { "dropping-particle" : "", "family" : "Tan", "given" : "X. Xu", "non-dropping-particle" : "", "parse-names" : false, "suffix" : "" }, { "dropping-particle" : "", "family" : "Tang", "given" : "Haibao", "non-dropping-particle" : "", "parse-names" : false, "suffix" : "" }, { "dropping-particle" : "", "family" : "Xu", "given" : "Chunming", "non-dropping-particle" : "", "parse-names" : false, "suffix" : "" }, { "dropping-particle" : "", "family" : "Wang", "given" : "Jinpeng", "non-dropping-particle" : "", "parse-names" : false, "suffix" : "" }, { "dropping-particle" : "", "family" : "Wang", "given" : "Zining", "non-dropping-particle" : "", "parse-names" : false, "suffix" : "" }, { "dropping-particle" : "", "family" : "Zhang", "given" : "Dong", "non-dropping-particle" : "", "parse-names" : false, "suffix" : "" }, { "dropping-particle" : "", "family" : "Zhang", "given" : "Lan", "non-dropping-particle" : "", "parse-names" : false, "suffix" : "" }, { "dropping-particle" : "", "family" : "Ashrafi", "given" : "Hamid", "non-dropping-particle" : "", "parse-names" : false, "suffix" : "" }, { "dropping-particle" : "", "family" : "Bedon", "given" : "Frank", "non-dropping-particle" : "", "parse-names" : false, "suffix" : "" }, { "dropping-particle" : "", "family" : "Bowers", "given" : "J.E. John E", "non-dropping-particle" : "", "parse-names" : false, "suffix" : "" }, { "dropping-particle" : "", "family" : "Brubaker", "given" : "Curt L C.L.", "non-dropping-particle" : "", "parse-names" : false, "suffix" : "" }, { "dropping-particle" : "", "family" : "Chee", "given" : "P.W. Peng W", "non-dropping-particle" : "", "parse-names" : false, "suffix" : "" }, { "dropping-particle" : "", "family" : "Das", "given" : "Sayan", "non-dropping-particle" : "", "parse-names" : false, "suffix" : "" }, { "dropping-particle" : "", "family" : "Gingle", "given" : "A.R. Alan R", "non-dropping-particle" : "", "parse-names" : false, "suffix" : "" }, { "dropping-particle" : "", "family" : "Haigler", "given" : "C.H. Candace H", "non-dropping-particle" : "", "parse-names" : false, "suffix" : "" }, { "dropping-particle" : "", "family" : "Harker", "given" : "David", "non-dropping-particle" : "", "parse-names" : false, "suffix" : "" }, { "dropping-particle" : "V", "family" : "Hoffmann", "given" : "L.V. Lucia", "non-dropping-particle" : "", "parse-names" : false, "suffix" : "" }, { "dropping-particle" : "", "family" : "Hovav", "given" : "Ran", "non-dropping-particle" : "", "parse-names" : false, "suffix" : "" }, { "dropping-particle" : "", "family" : "Jones", "given" : "Donald C D.C.", "non-dropping-particle" : "", "parse-names" : false, "suffix" : "" }, { "dropping-particle" : "", "family" : "Lemke", "given" : "Cornelia", "non-dropping-particle" : "", "parse-names" : false, "suffix" : "" }, { "dropping-particle" : "", "family" : "Mansoor", "given" : "Shahid", "non-dropping-particle" : "", "parse-names" : false, "suffix" : "" }, { "dropping-particle" : "", "family" : "Rahman", "given" : "Mehboob ur M.U.", "non-dropping-particle" : "", "parse-names" : false, "suffix" : "" }, { "dropping-particle" : "", "family" : "Rainville", "given" : "Lisa N L.N.", "non-dropping-particle" : "", "parse-names" : false, "suffix" : "" }, { "dropping-particle" : "", "family" : "Rambani", "given" : "Aditi", "non-dropping-particle" : "", "parse-names" : false, "suffix" : "" }, { "dropping-particle" : "", "family" : "Reddy", "given" : "Umesh K U.K.", "non-dropping-particle" : "", "parse-names" : false, "suffix" : "" }, { "dropping-particle" : "", "family" : "Rong", "given" : "J.-K. Jun-kang", "non-dropping-particle" : "", "parse-names" : false, "suffix" : "" }, { "dropping-particle" : "", "family" : "Saranga", "given" : "Yehoshua", "non-dropping-particle" : "", "parse-names" : false, "suffix" : "" }, { "dropping-particle" : "", "family" : "Scheffler", "given" : "B.E. Brian E", "non-dropping-particle" : "", "parse-names" : false, "suffix" : "" }, { "dropping-particle" : "", "family" : "Scheffler", "given" : "J.A. Jodi A", "non-dropping-particle" : "", "parse-names" : false, "suffix" : "" }, { "dropping-particle" : "", "family" : "Stelly", "given" : "David M D.M.", "non-dropping-particle" : "", "parse-names" : false, "suffix" : "" }, { "dropping-particle" : "", "family" : "Triplett", "given" : "Barbara A B.A.", "non-dropping-particle" : "", "parse-names" : false, "suffix" : "" }, { "dropping-particle" : "", "family" : "Deynze", "given" : "Allen", "non-dropping-particle" : "Van", "parse-names" : false, "suffix" : "" }, { "dropping-particle" : "", "family" : "Vaslin", "given" : "Maite F S M.F.S.", "non-dropping-particle" : "", "parse-names" : false, "suffix" : "" }, { "dropping-particle" : "", "family" : "Waghmare", "given" : "V.N. Vijay N", "non-dropping-particle" : "", "parse-names" : false, "suffix" : "" }, { "dropping-particle" : "", "family" : "Walford", "given" : "Sally A S.A.", "non-dropping-particle" : "", "parse-names" : false, "suffix" : "" }, { "dropping-particle" : "", "family" : "Wright", "given" : "Robert J R.J.", "non-dropping-particle" : "", "parse-names" : false, "suffix" : "" }, { "dropping-particle" : "", "family" : "Zaki", "given" : "E.A. Essam A", "non-dropping-particle" : "", "parse-names" : false, "suffix" : "" }, { "dropping-particle" : "", "family" : "Zhang", "given" : "Tianzhen", "non-dropping-particle" : "", "parse-names" : false, "suffix" : "" }, { "dropping-particle" : "", "family" : "Dennis", "given" : "Elizabeth S E.S.", "non-dropping-particle" : "", "parse-names" : false, "suffix" : "" }, { "dropping-particle" : "", "family" : "Mayer", "given" : "Klaus F X K.F.X.", "non-dropping-particle" : "", "parse-names" : false, "suffix" : "" }, { "dropping-particle" : "", "family" : "Peterson", "given" : "Daniel G D.G.", "non-dropping-particle" : "", "parse-names" : false, "suffix" : "" }, { "dropping-particle" : "", "family" : "Rokhsar", "given" : "Daniel S D.S.", "non-dropping-particle" : "", "parse-names" : false, "suffix" : "" }, { "dropping-particle" : "", "family" : "Wang", "given" : "Xiyin", "non-dropping-particle" : "", "parse-names" : false, "suffix" : "" }, { "dropping-particle" : "", "family" : "Schmutz", "given" : "Jeremy", "non-dropping-particle" : "", "parse-names" : false, "suffix" : "" } ], "container-title" : "Nature", "id" : "ITEM-1", "issue" : "7429", "issued" : { "date-parts" : [ [ "2012" ] ] }, "note" : "From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Page, Justin T; Roberts, Alison W; Romanel, Elisson; Sanders, William S; Szadkowski, Emmanuel; Tan, X.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E.A. Essam A; Zhang, Tianzhen; Dennis, Elizabeth S; Mayer, Klaus F X; Peterson, Daniel G; Rokhsar, Daniel S; Wang, Xiyin; Schmutz, Jeremy)\n\nFrom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S; Page, Justin T; Roberts, Alison W; Romanel, Elisson; Sanders, William S; Szadkowski, Emmanuel; Tan,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Essam A; Zhang, Tianzhen; Dennis, Elizabeth S; Mayer, Klaus F X; Peterson, Daniel G; Rokhsar, Daniel S; Wang, Xiyin; Schmutz, Jeremy)\n\n10.1038/nature11798", "page" : "423-427", "publisher" : "Nature Publishing Group, a division of Macmillan Publishers Limited. All Rights Reserved.", "title" : "Repeated polyploidization of Gossypium genomes and the evolution of spinnable cotton fibres", "type" : "article-journal", "volume" : "492" }, "uris" : [ "http://www.mendeley.com/documents/?uuid=7f279605-1cdd-4d59-bb7a-bd3093df91b3" ] } ], "mendeley" : { "formattedCitation" : "[28]", "plainTextFormattedCitation" : "[28]", "previouslyFormattedCitation" : "[28]" }, "properties" : { "noteIndex" : 0 }, "schema" : "https://github.com/citation-style-language/schema/raw/master/csl-citation.json" }</w:instrText>
      </w:r>
      <w:r w:rsidR="007537CA">
        <w:fldChar w:fldCharType="separate"/>
      </w:r>
      <w:r w:rsidR="00FD72FF" w:rsidRPr="00FD72FF">
        <w:rPr>
          <w:noProof/>
        </w:rPr>
        <w:t>[28]</w:t>
      </w:r>
      <w:r w:rsidR="007537CA">
        <w:fldChar w:fldCharType="end"/>
      </w:r>
      <w:r>
        <w:t>.</w:t>
      </w:r>
    </w:p>
    <w:p w14:paraId="546CF59C" w14:textId="71D11D01" w:rsidR="008D24A9" w:rsidRDefault="007077DE">
      <w:r>
        <w:t>Assemblies from all accessions were annotated</w:t>
      </w:r>
      <w:r w:rsidR="0055225C">
        <w:t>,</w:t>
      </w:r>
      <w:r>
        <w:t xml:space="preserve"> resulting in between 20,522 and 45,244 gene models per accession (min=26,492 for improved assemblies), similar to the number of primary transcripts published for </w:t>
      </w:r>
      <w:r>
        <w:rPr>
          <w:i/>
        </w:rPr>
        <w:t>G. raimondii</w:t>
      </w:r>
      <w:r w:rsidR="007537CA">
        <w:rPr>
          <w:i/>
        </w:rPr>
        <w:t xml:space="preserve"> </w:t>
      </w:r>
      <w:r w:rsidR="007537CA">
        <w:rPr>
          <w:i/>
        </w:rPr>
        <w:fldChar w:fldCharType="begin" w:fldLock="1"/>
      </w:r>
      <w:r w:rsidR="006C0A1E">
        <w:rPr>
          <w:i/>
        </w:rPr>
        <w:instrText>ADDIN CSL_CITATION { "citationItems" : [ { "id" : "ITEM-1", "itemData" : { "DOI" : "dx.doi.org/10.1038/nature11798", "ISBN" : "0028-0836", "ISSN" : "00280836", "abstract" : "Polyploidy often confers emergent properties, such as the higher fibre productivity and quality of tetraploid cottons than diploid cottons bred for the same environments. Here we show that an abrupt five-to sixfold ploidy increase approximately 60million years (Myr) ago, and allopolyploidy reuniting divergent Gossypium genomes approximately 1-2 Myr ago, conferred about 30-36-fold duplication of ancestral angiosperm (flowering plant) genes in elite cottons (Gossypium hirsutum and Gossypium barbadense), genetic complexity equalled only by Brassica among sequenced angiosperms. Nascent fibre evolution, before allopolyploidy, is elucidated by comparison of spinnable-fibred Gossypium herbaceum A and non-spinnable Gossypium longicalyx F genomes to one another and the outgroup D genome of non-spinnable Gossypium raimondii. The sequence of a G. hirsutum A t D t (in which t' indicates tetraploid) cultivar reveals many non-reciprocal DNA exchanges between subgenomes that may have contributed to phenotypic innovation and/or other emergent properties such as ecological adaptation by polyploids. Most DNA-level novelty in G. hirsutum recombines alleles from the D-genome progenitor native to its New World habitat and the Old World A-genome progenitor in which spinnable fibre evolved. Coordinated expression changes in proximal groups of functionally distinct genes, including a nuclear mitochondrial DNA block, may account for clusters of cotton-fibre quantitative trait loci affecting diverse traits. Opportunities abound for dissecting emergent properties of other polyploids, particularly angiosperms, by comparison to diploid progenitors and outgroups. \u00a9 2012 Macmillan Publishers Limited. All rights reserved.", "author" : [ { "dropping-particle" : "", "family" : "Paterson", "given" : "A.H. Andrew H", "non-dropping-particle" : "", "parse-names" : false, "suffix" : "" }, { "dropping-particle" : "", "family" : "Wendel", "given" : "Jonathan F J.F.", "non-dropping-particle" : "", "parse-names" : false, "suffix" : "" }, { "dropping-particle" : "", "family" : "Gundlach", "given" : "Heidrun", "non-dropping-particle" : "", "parse-names" : false, "suffix" : "" }, { "dropping-particle" : "", "family" : "Guo", "given" : "Hui", "non-dropping-particle" : "", "parse-names" : false, "suffix" : "" }, { "dropping-particle" : "", "family" : "Jenkins", "given" : "Jerry", "non-dropping-particle" : "", "parse-names" : false, "suffix" : "" }, { "dropping-particle" : "", "family" : "Jin", "given" : "Dianchuan", "non-dropping-particle" : "", "parse-names" : false, "suffix" : "" }, { "dropping-particle" : "", "family" : "Llewellyn", "given" : "Danny", "non-dropping-particle" : "", "parse-names" : false, "suffix" : "" }, { "dropping-particle" : "", "family" : "Showmaker", "given" : "Kurtis C K.C.", "non-dropping-particle" : "", "parse-names" : false, "suffix" : "" }, { "dropping-particle" : "", "family" : "Shu", "given" : "Shengqiang", "non-dropping-particle" : "", "parse-names" : false, "suffix" : "" }, { "dropping-particle" : "", "family" : "Udall", "given" : "Joshua", "non-dropping-particle" : "", "parse-names" : false, "suffix" : "" }, { "dropping-particle" : "", "family" : "Yoo", "given" : "Mi-jeong", "non-dropping-particle" : "", "parse-names" : false, "suffix" : "" }, { "dropping-particle" : "", "family" : "Byers", "given" : "Robert", "non-dropping-particle" : "", "parse-names" : false, "suffix" : "" }, { "dropping-particle" : "", "family" : "Chen", "given" : "Wei", "non-dropping-particle" : "", "parse-names" : false, "suffix" : "" }, { "dropping-particle" : "", "family" : "Doron-Faigenboim", "given" : "Adi", "non-dropping-particle" : "", "parse-names" : false, "suffix" : "" }, { "dropping-particle" : "V", "family" : "Duke", "given" : "M.V. Mary", "non-dropping-particle" : "", "parse-names" : false, "suffix" : "" }, { "dropping-particle" : "", "family" : "Gong", "given" : "Lei", "non-dropping-particle" : "", "parse-names" : false, "suffix" : "" }, { "dropping-particle" : "", "family" : "Grimwood", "given" : "Jane", "non-dropping-particle" : "", "parse-names" : false, "suffix" : "" }, { "dropping-particle" : "", "family" : "Grover", "given" : "Corrinne", "non-dropping-particle" : "", "parse-names" : false, "suffix" : "" }, { "dropping-particle" : "", "family" : "Grupp", "given" : "Kara", "non-dropping-particle" : "", "parse-names" : false, "suffix" : "" }, { "dropping-particle" : "", "family" : "Hu", "given" : "Guanjing", "non-dropping-particle" : "", "parse-names" : false, "suffix" : "" }, { "dropping-particle" : "", "family" : "Lee", "given" : "Tae-ho T.-H.", "non-dropping-particle" : "", "parse-names" : false, "suffix" : "" }, { "dropping-particle" : "", "family" : "Li", "given" : "Jingping", "non-dropping-particle" : "", "parse-names" : false, "suffix" : "" }, { "dropping-particle" : "", "family" : "Lin", "given" : "Lifeng", "non-dropping-particle" : "", "parse-names" : false, "suffix" : "" }, { "dropping-particle" : "", "family" : "Liu", "given" : "Tao", "non-dropping-particle" : "", "parse-names" : false, "suffix" : "" }, { "dropping-particle" : "", "family" : "Marler", "given" : "Barry B.S.", "non-dropping-particle" : "", "parse-names" : false, "suffix" : "" }, { "dropping-particle" : "", "family" : "Page", "given" : "J.T. Justin T", "non-dropping-particle" : "", "parse-names" : false, "suffix" : "" }, { "dropping-particle" : "", "family" : "Roberts", "given" : "A.W. Alison W", "non-dropping-particle" : "", "parse-names" : false, "suffix" : "" }, { "dropping-particle" : "", "family" : "Romanel", "given" : "Elisson", "non-dropping-particle" : "", "parse-names" : false, "suffix" : "" }, { "dropping-particle" : "", "family" : "Sanders", "given" : "W.S. William S", "non-dropping-particle" : "", "parse-names" : false, "suffix" : "" }, { "dropping-particle" : "", "family" : "Szadkowski", "given" : "Emmanuel", "non-dropping-particle" : "", "parse-names" : false, "suffix" : "" }, { "dropping-particle" : "", "family" : "Tan", "given" : "X. Xu", "non-dropping-particle" : "", "parse-names" : false, "suffix" : "" }, { "dropping-particle" : "", "family" : "Tang", "given" : "Haibao", "non-dropping-particle" : "", "parse-names" : false, "suffix" : "" }, { "dropping-particle" : "", "family" : "Xu", "given" : "Chunming", "non-dropping-particle" : "", "parse-names" : false, "suffix" : "" }, { "dropping-particle" : "", "family" : "Wang", "given" : "Jinpeng", "non-dropping-particle" : "", "parse-names" : false, "suffix" : "" }, { "dropping-particle" : "", "family" : "Wang", "given" : "Zining", "non-dropping-particle" : "", "parse-names" : false, "suffix" : "" }, { "dropping-particle" : "", "family" : "Zhang", "given" : "Dong", "non-dropping-particle" : "", "parse-names" : false, "suffix" : "" }, { "dropping-particle" : "", "family" : "Zhang", "given" : "Lan", "non-dropping-particle" : "", "parse-names" : false, "suffix" : "" }, { "dropping-particle" : "", "family" : "Ashrafi", "given" : "Hamid", "non-dropping-particle" : "", "parse-names" : false, "suffix" : "" }, { "dropping-particle" : "", "family" : "Bedon", "given" : "Frank", "non-dropping-particle" : "", "parse-names" : false, "suffix" : "" }, { "dropping-particle" : "", "family" : "Bowers", "given" : "J.E. John E", "non-dropping-particle" : "", "parse-names" : false, "suffix" : "" }, { "dropping-particle" : "", "family" : "Brubaker", "given" : "Curt L C.L.", "non-dropping-particle" : "", "parse-names" : false, "suffix" : "" }, { "dropping-particle" : "", "family" : "Chee", "given" : "P.W. Peng W", "non-dropping-particle" : "", "parse-names" : false, "suffix" : "" }, { "dropping-particle" : "", "family" : "Das", "given" : "Sayan", "non-dropping-particle" : "", "parse-names" : false, "suffix" : "" }, { "dropping-particle" : "", "family" : "Gingle", "given" : "A.R. Alan R", "non-dropping-particle" : "", "parse-names" : false, "suffix" : "" }, { "dropping-particle" : "", "family" : "Haigler", "given" : "C.H. Candace H", "non-dropping-particle" : "", "parse-names" : false, "suffix" : "" }, { "dropping-particle" : "", "family" : "Harker", "given" : "David", "non-dropping-particle" : "", "parse-names" : false, "suffix" : "" }, { "dropping-particle" : "V", "family" : "Hoffmann", "given" : "L.V. Lucia", "non-dropping-particle" : "", "parse-names" : false, "suffix" : "" }, { "dropping-particle" : "", "family" : "Hovav", "given" : "Ran", "non-dropping-particle" : "", "parse-names" : false, "suffix" : "" }, { "dropping-particle" : "", "family" : "Jones", "given" : "Donald C D.C.", "non-dropping-particle" : "", "parse-names" : false, "suffix" : "" }, { "dropping-particle" : "", "family" : "Lemke", "given" : "Cornelia", "non-dropping-particle" : "", "parse-names" : false, "suffix" : "" }, { "dropping-particle" : "", "family" : "Mansoor", "given" : "Shahid", "non-dropping-particle" : "", "parse-names" : false, "suffix" : "" }, { "dropping-particle" : "", "family" : "Rahman", "given" : "Mehboob ur M.U.", "non-dropping-particle" : "", "parse-names" : false, "suffix" : "" }, { "dropping-particle" : "", "family" : "Rainville", "given" : "Lisa N L.N.", "non-dropping-particle" : "", "parse-names" : false, "suffix" : "" }, { "dropping-particle" : "", "family" : "Rambani", "given" : "Aditi", "non-dropping-particle" : "", "parse-names" : false, "suffix" : "" }, { "dropping-particle" : "", "family" : "Reddy", "given" : "Umesh K U.K.", "non-dropping-particle" : "", "parse-names" : false, "suffix" : "" }, { "dropping-particle" : "", "family" : "Rong", "given" : "J.-K. Jun-kang", "non-dropping-particle" : "", "parse-names" : false, "suffix" : "" }, { "dropping-particle" : "", "family" : "Saranga", "given" : "Yehoshua", "non-dropping-particle" : "", "parse-names" : false, "suffix" : "" }, { "dropping-particle" : "", "family" : "Scheffler", "given" : "B.E. Brian E", "non-dropping-particle" : "", "parse-names" : false, "suffix" : "" }, { "dropping-particle" : "", "family" : "Scheffler", "given" : "J.A. Jodi A", "non-dropping-particle" : "", "parse-names" : false, "suffix" : "" }, { "dropping-particle" : "", "family" : "Stelly", "given" : "David M D.M.", "non-dropping-particle" : "", "parse-names" : false, "suffix" : "" }, { "dropping-particle" : "", "family" : "Triplett", "given" : "Barbara A B.A.", "non-dropping-particle" : "", "parse-names" : false, "suffix" : "" }, { "dropping-particle" : "", "family" : "Deynze", "given" : "Allen", "non-dropping-particle" : "Van", "parse-names" : false, "suffix" : "" }, { "dropping-particle" : "", "family" : "Vaslin", "given" : "Maite F S M.F.S.", "non-dropping-particle" : "", "parse-names" : false, "suffix" : "" }, { "dropping-particle" : "", "family" : "Waghmare", "given" : "V.N. Vijay N", "non-dropping-particle" : "", "parse-names" : false, "suffix" : "" }, { "dropping-particle" : "", "family" : "Walford", "given" : "Sally A S.A.", "non-dropping-particle" : "", "parse-names" : false, "suffix" : "" }, { "dropping-particle" : "", "family" : "Wright", "given" : "Robert J R.J.", "non-dropping-particle" : "", "parse-names" : false, "suffix" : "" }, { "dropping-particle" : "", "family" : "Zaki", "given" : "E.A. Essam A", "non-dropping-particle" : "", "parse-names" : false, "suffix" : "" }, { "dropping-particle" : "", "family" : "Zhang", "given" : "Tianzhen", "non-dropping-particle" : "", "parse-names" : false, "suffix" : "" }, { "dropping-particle" : "", "family" : "Dennis", "given" : "Elizabeth S E.S.", "non-dropping-particle" : "", "parse-names" : false, "suffix" : "" }, { "dropping-particle" : "", "family" : "Mayer", "given" : "Klaus F X K.F.X.", "non-dropping-particle" : "", "parse-names" : false, "suffix" : "" }, { "dropping-particle" : "", "family" : "Peterson", "given" : "Daniel G D.G.", "non-dropping-particle" : "", "parse-names" : false, "suffix" : "" }, { "dropping-particle" : "", "family" : "Rokhsar", "given" : "Daniel S D.S.", "non-dropping-particle" : "", "parse-names" : false, "suffix" : "" }, { "dropping-particle" : "", "family" : "Wang", "given" : "Xiyin", "non-dropping-particle" : "", "parse-names" : false, "suffix" : "" }, { "dropping-particle" : "", "family" : "Schmutz", "given" : "Jeremy", "non-dropping-particle" : "", "parse-names" : false, "suffix" : "" } ], "container-title" : "Nature", "id" : "ITEM-1", "issue" : "7429", "issued" : { "date-parts" : [ [ "2012" ] ] }, "note" : "From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Page, Justin T; Roberts, Alison W; Romanel, Elisson; Sanders, William S; Szadkowski, Emmanuel; Tan, X.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E.A. Essam A; Zhang, Tianzhen; Dennis, Elizabeth S; Mayer, Klaus F X; Peterson, Daniel G; Rokhsar, Daniel S; Wang, Xiyin; Schmutz, Jeremy)\n\nFrom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S; Page, Justin T; Roberts, Alison W; Romanel, Elisson; Sanders, William S; Szadkowski, Emmanuel; Tan,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Essam A; Zhang, Tianzhen; Dennis, Elizabeth S; Mayer, Klaus F X; Peterson, Daniel G; Rokhsar, Daniel S; Wang, Xiyin; Schmutz, Jeremy)\n\n10.1038/nature11798", "page" : "423-427", "publisher" : "Nature Publishing Group, a division of Macmillan Publishers Limited. All Rights Reserved.", "title" : "Repeated polyploidization of Gossypium genomes and the evolution of spinnable cotton fibres", "type" : "article-journal", "volume" : "492" }, "uris" : [ "http://www.mendeley.com/documents/?uuid=7f279605-1cdd-4d59-bb7a-bd3093df91b3" ] } ], "mendeley" : { "formattedCitation" : "[28]", "plainTextFormattedCitation" : "[28]", "previouslyFormattedCitation" : "[28]" }, "properties" : { "noteIndex" : 0 }, "schema" : "https://github.com/citation-style-language/schema/raw/master/csl-citation.json" }</w:instrText>
      </w:r>
      <w:r w:rsidR="007537CA">
        <w:rPr>
          <w:i/>
        </w:rPr>
        <w:fldChar w:fldCharType="separate"/>
      </w:r>
      <w:r w:rsidR="00FD72FF" w:rsidRPr="00FD72FF">
        <w:rPr>
          <w:noProof/>
        </w:rPr>
        <w:t>[28]</w:t>
      </w:r>
      <w:r w:rsidR="007537CA">
        <w:rPr>
          <w:i/>
        </w:rPr>
        <w:fldChar w:fldCharType="end"/>
      </w:r>
      <w:r>
        <w:rPr>
          <w:i/>
        </w:rPr>
        <w:t xml:space="preserve">. </w:t>
      </w:r>
      <w:r>
        <w:t xml:space="preserve">BUSCO </w:t>
      </w:r>
      <w:r w:rsidR="007537CA">
        <w:fldChar w:fldCharType="begin" w:fldLock="1"/>
      </w:r>
      <w:r w:rsidR="006C0A1E">
        <w:instrText>ADDIN CSL_CITATION { "citationItems" : [ { "id" : "ITEM-1", "itemData" : { "DOI" : "10.1093/bioinformatics/btv351", "ISBN" : "1367-4803", "ISSN" : "14602059", "PMID" : "26059717", "abstract" : "Motivation: Genomics has revolutionized biological research, but quality assessment of the resulting assembled sequences is complicated and remains mostly limited to technical measures like N50.Results: We propose a measure for quantitative assessment of genome assembly and annotation completeness based on evolutionarily informed expectations of gene content. We implemented the assessment procedure in open-source software, with sets of Benchmarking Universal Single-Copy Orthologs, named BUSCO.Availability and implementation: Software implemented in Python and datasets available for download from http://busco.ezlab.org.Contact:evgeny.zdobnov@unige.chSupplementary information: are available at Bioinformatics online.", "author" : [ { "dropping-particle" : "", "family" : "Sim\u00e3o", "given" : "Felipe A.", "non-dropping-particle" : "", "parse-names" : false, "suffix" : "" }, { "dropping-particle" : "", "family" : "Waterhouse", "given" : "Robert M.", "non-dropping-particle" : "", "parse-names" : false, "suffix" : "" }, { "dropping-particle" : "", "family" : "Ioannidis", "given" : "Panagiotis", "non-dropping-particle" : "", "parse-names" : false, "suffix" : "" }, { "dropping-particle" : "V.", "family" : "Kriventseva", "given" : "Evgenia", "non-dropping-particle" : "", "parse-names" : false, "suffix" : "" }, { "dropping-particle" : "", "family" : "Zdobnov", "given" : "Evgeny M.", "non-dropping-particle" : "", "parse-names" : false, "suffix" : "" } ], "container-title" : "Bioinformatics", "id" : "ITEM-1", "issue" : "19", "issued" : { "date-parts" : [ [ "2015" ] ] }, "note" : "From Duplicate 1 (BUSCO: assessing genome assembly and annotation completeness with single-copy orthologs - Sim\u00e3o, Felipe A; Waterhouse, Robert M; Ioannidis, Panagiotis; Kriventseva, Evgenia V; Zdobnov, Evgeny M)\n\n10.1093/bioinformatics/btv351", "page" : "3210-3212", "title" : "BUSCO: assessing genome assembly and annotation completeness with single-copy orthologs", "type" : "article-journal", "volume" : "31" }, "uris" : [ "http://www.mendeley.com/documents/?uuid=a62a7fa1-6178-422e-9045-a5026496272d" ] } ], "mendeley" : { "formattedCitation" : "[29]", "plainTextFormattedCitation" : "[29]", "previouslyFormattedCitation" : "[29]" }, "properties" : { "noteIndex" : 0 }, "schema" : "https://github.com/citation-style-language/schema/raw/master/csl-citation.json" }</w:instrText>
      </w:r>
      <w:r w:rsidR="007537CA">
        <w:fldChar w:fldCharType="separate"/>
      </w:r>
      <w:r w:rsidR="00FD72FF" w:rsidRPr="00FD72FF">
        <w:rPr>
          <w:noProof/>
        </w:rPr>
        <w:t>[29]</w:t>
      </w:r>
      <w:r w:rsidR="007537CA">
        <w:fldChar w:fldCharType="end"/>
      </w:r>
      <w:r>
        <w:t xml:space="preserve"> analysis recovered over 80% of BUSCOs from nearly 80% of the improved assemblies, where a gene was considered present if more than 67% of the gene was recovered from that accession. This suggests a general completeness of the gene space, with an average of 87% complete BUSCOs recovered from each accession and less than 3.5% redundancy on average </w:t>
      </w:r>
      <w:r w:rsidRPr="007537CA">
        <w:rPr>
          <w:color w:val="000000" w:themeColor="text1"/>
        </w:rPr>
        <w:t>(Table</w:t>
      </w:r>
      <w:r w:rsidR="00411C31" w:rsidRPr="007537CA">
        <w:rPr>
          <w:color w:val="000000" w:themeColor="text1"/>
        </w:rPr>
        <w:t xml:space="preserve"> 3</w:t>
      </w:r>
      <w:r w:rsidRPr="007537CA">
        <w:rPr>
          <w:color w:val="000000" w:themeColor="text1"/>
        </w:rPr>
        <w:t xml:space="preserve">). </w:t>
      </w:r>
    </w:p>
    <w:p w14:paraId="731744E0" w14:textId="5461B5C2" w:rsidR="008D24A9" w:rsidRDefault="007077DE">
      <w:r>
        <w:lastRenderedPageBreak/>
        <w:t xml:space="preserve">Chloroplast reads were also recovered from the raw </w:t>
      </w:r>
      <w:r w:rsidR="0055225C">
        <w:t>data</w:t>
      </w:r>
      <w:r>
        <w:t>, representing an average of 3% (range: 1.46 – 7.27%) of the filtered sequencing reads. These were used in reference</w:t>
      </w:r>
      <w:r w:rsidR="0055225C">
        <w:t>-</w:t>
      </w:r>
      <w:r>
        <w:t xml:space="preserve">guided assemblies against the published </w:t>
      </w:r>
      <w:r>
        <w:rPr>
          <w:i/>
        </w:rPr>
        <w:t>G. hirsutum</w:t>
      </w:r>
      <w:r>
        <w:t xml:space="preserve"> chloroplast genome</w:t>
      </w:r>
      <w:r w:rsidR="007537CA">
        <w:t xml:space="preserve"> </w:t>
      </w:r>
      <w:r w:rsidR="007537CA">
        <w:fldChar w:fldCharType="begin" w:fldLock="1"/>
      </w:r>
      <w:r w:rsidR="006C0A1E">
        <w:instrText>ADDIN CSL_CITATION { "citationItems" : [ { "id" : "ITEM-1", "itemData" : { "DOI" : "10.1186/1471-2164-7-61", "ISBN" : "1471-2164", "ISSN" : "1471-2164", "PMID" : "16553962", "abstract" : "BACKGROUND: Cotton (Gossypium hirsutum) is the most important fiber crop grown in 90 countries. In 2004-2005, US farmers planted 79% of the 5.7-million hectares of nuclear transgenic cotton. Unfortunately, genetically modified cotton has the potential to hybridize with other cultivated and wild relatives, resulting in geographical restrictions to cultivation. However, chloroplast genetic engineering offers the possibility of containment because of maternal inheritance of transgenes. The complete chloroplast genome of cotton provides essential information required for genetic engineering. In addition, the sequence data were used to assess phylogenetic relationships among the major clades of rosids using cotton and 25 other completely sequenced angiosperm chloroplast genomes. RESULTS: The complete cotton chloroplast genome is 160,301 bp in length, with 112 unique genes and 19 duplicated genes within the IR, containing a total of 131 genes. There are four ribosomal RNAs, 30 distinct tRNA genes and 17 intron-containing genes. The gene order in cotton is identical to that of tobacco but lacks rpl22 and infA. There are 30 direct and 24 inverted repeats 30 bp or longer with a sequence identity &gt; or = 90%. Most of the direct repeats are within intergenic spacer regions, introns and a 72 bp-long direct repeat is within the psaA and psaB genes. Comparison of protein coding sequences with expressed sequence tags (ESTs) revealed nucleotide substitutions resulting in amino acid changes in ndhC, rpl23, rpl20, rps3 and clpP. Phylogenetic analysis of a data set including 61 protein-coding genes using both maximum likelihood and maximum parsimony were performed for 28 taxa, including cotton and five other angiosperm chloroplast genomes that were not included in any previous phylogenies. CONCLUSION: Cotton chloroplast genome lacks rpl22 and infA and contains a number of dispersed direct and inverted repeats. RNA editing resulted in amino acid changes with significant impact on their hydropathy. Phylogenetic analysis provides strong support for the position of cotton in the Malvales in the eurosids II clade sister to Arabidopsis in the Brassicales. Furthermore, there is strong support for the placement of the Myrtales sister to the eurosid I clade, although expanded taxon sampling is needed to further test this relationship.", "author" : [ { "dropping-particle" : "", "family" : "Lee", "given" : "Seung-Bum", "non-dropping-particle" : "", "parse-names" : false, "suffix" : "" }, { "dropping-particle" : "", "family" : "Kaittanis", "given" : "Charalambos", "non-dropping-particle" : "", "parse-names" : false, "suffix" : "" }, { "dropping-particle" : "", "family" : "Jansen", "given" : "Robert K", "non-dropping-particle" : "", "parse-names" : false, "suffix" : "" }, { "dropping-particle" : "", "family" : "Hostetler", "given" : "Jessica B", "non-dropping-particle" : "", "parse-names" : false, "suffix" : "" }, { "dropping-particle" : "", "family" : "Tallon", "given" : "Luke J", "non-dropping-particle" : "", "parse-names" : false, "suffix" : "" }, { "dropping-particle" : "", "family" : "Town", "given" : "Christopher D", "non-dropping-particle" : "", "parse-names" : false, "suffix" : "" }, { "dropping-particle" : "", "family" : "Daniell", "given" : "Henry", "non-dropping-particle" : "", "parse-names" : false, "suffix" : "" } ], "container-title" : "BMC genomics", "id" : "ITEM-1", "issued" : { "date-parts" : [ [ "2006" ] ] }, "page" : "61", "title" : "The complete chloroplast genome sequence of Gossypium hirsutum: organization and phylogenetic relationships to other angiosperms.", "type" : "article-journal", "volume" : "7" }, "uris" : [ "http://www.mendeley.com/documents/?uuid=169fb8da-8641-3d35-80af-038aa3dad236" ] } ], "mendeley" : { "formattedCitation" : "[30]", "plainTextFormattedCitation" : "[30]", "previouslyFormattedCitation" : "[30]" }, "properties" : { "noteIndex" : 0 }, "schema" : "https://github.com/citation-style-language/schema/raw/master/csl-citation.json" }</w:instrText>
      </w:r>
      <w:r w:rsidR="007537CA">
        <w:fldChar w:fldCharType="separate"/>
      </w:r>
      <w:r w:rsidR="00FD72FF" w:rsidRPr="00FD72FF">
        <w:rPr>
          <w:noProof/>
        </w:rPr>
        <w:t>[30]</w:t>
      </w:r>
      <w:r w:rsidR="007537CA">
        <w:fldChar w:fldCharType="end"/>
      </w:r>
      <w:r>
        <w:t>. The chloroplast genome alignment (excluding positions with ambiguity in any sequence) size was 158,996 bp, comparable to previously published cotton chloroplast genomes</w:t>
      </w:r>
      <w:r w:rsidR="007537CA">
        <w:t xml:space="preserve"> </w:t>
      </w:r>
      <w:r w:rsidR="007537CA">
        <w:fldChar w:fldCharType="begin" w:fldLock="1"/>
      </w:r>
      <w:r w:rsidR="006C0A1E">
        <w:instrText>ADDIN CSL_CITATION { "citationItems" : [ { "id" : "ITEM-1", "itemData" : { "DOI" : "10.1371/journal.pone.0157183", "ISSN" : "19326203", "abstract" : "\u00a9 2016 Chen et al. This is an open access article distributed under the terms of the Creative Commons Attribution License, which permits unrestricted use, distribution, and reproduction in any medium, provided the original author and source are credited. The cotton genus (Gossypium spp.) contains 8 monophyletic diploid genome groups (A, B, C, D, E, F, G, K) and a single allotetraploid clade (AD). To gain insight into the phylogeny of Gossypium and molecular evolution of the chloroplast genome in this group, we performed a comparative analysis of 19 Gossypium chloroplast genomes, six reported here for the first time. Nucleotide distance in non-coding regions was about three times that of coding regions. As expected, distances were smaller within than among genome groups. Phylogenetic topologies based on nucleotide and indel data support for the resolution of the 8 genome groups into 6 clades. Phylogenetic analysis of indel distribution among the 19 genomes demonstrates contrasting evolutionary dynamics in different clades, with a parallel genome downsizing in two genome groups and a biased accumulation of insertions in the clade containing the cultivated cottons leading to large (for Gossypium) chloroplast genomes. Divergence time estimates derived from the cpDNA sequence suggest that the major diploid clades had diverged approximately 10 to 11 million years ago. The complete nucleotide sequences of 6 cpDNA genomes are provided, offering a resource for cytonuclear studies in Gossypium.", "author" : [ { "dropping-particle" : "", "family" : "Chen", "given" : "Z.", "non-dropping-particle" : "", "parse-names" : false, "suffix" : "" }, { "dropping-particle" : "", "family" : "Feng", "given" : "K.", "non-dropping-particle" : "", "parse-names" : false, "suffix" : "" }, { "dropping-particle" : "", "family" : "Grover", "given" : "C.E.", "non-dropping-particle" : "", "parse-names" : false, "suffix" : "" }, { "dropping-particle" : "", "family" : "Li", "given" : "P.", "non-dropping-particle" : "", "parse-names" : false, "suffix" : "" }, { "dropping-particle" : "", "family" : "Liu", "given" : "F.", "non-dropping-particle" : "", "parse-names" : false, "suffix" : "" }, { "dropping-particle" : "", "family" : "Wang", "given" : "Y.", "non-dropping-particle" : "", "parse-names" : false, "suffix" : "" }, { "dropping-particle" : "", "family" : "Xu", "given" : "Q.", "non-dropping-particle" : "", "parse-names" : false, "suffix" : "" }, { "dropping-particle" : "", "family" : "Shang", "given" : "M.", "non-dropping-particle" : "", "parse-names" : false, "suffix" : "" }, { "dropping-particle" : "", "family" : "Zhou", "given" : "Z.", "non-dropping-particle" : "", "parse-names" : false, "suffix" : "" }, { "dropping-particle" : "", "family" : "Cai", "given" : "X.", "non-dropping-particle" : "", "parse-names" : false, "suffix" : "" }, { "dropping-particle" : "", "family" : "Wang", "given" : "X.", "non-dropping-particle" : "", "parse-names" : false, "suffix" : "" }, { "dropping-particle" : "", "family" : "Wendel", "given" : "J.F.", "non-dropping-particle" : "", "parse-names" : false, "suffix" : "" }, { "dropping-particle" : "", "family" : "Wang", "given" : "K.", "non-dropping-particle" : "", "parse-names" : false, "suffix" : "" }, { "dropping-particle" : "", "family" : "Hua", "given" : "J.", "non-dropping-particle" : "", "parse-names" : false, "suffix" : "" } ], "container-title" : "PLoS ONE", "id" : "ITEM-1", "issue" : "6", "issued" : { "date-parts" : [ [ "2016" ] ] }, "title" : "Chloroplast DNA structural variation, phylogeny, and age of divergence among diploid cotton species", "type" : "article-journal", "volume" : "11" }, "uris" : [ "http://www.mendeley.com/documents/?uuid=bd5b930a-b10a-37bc-bda7-a575f1b6bb4e" ] }, { "id" : "ITEM-2", "itemData" : { "DOI" : "10.3732/ajb.89.4.707", "author" : [ { "dropping-particle" : "", "family" : "Cronn", "given" : "Richard C", "non-dropping-particle" : "", "parse-names" : false, "suffix" : "" }, { "dropping-particle" : "", "family" : "Small", "given" : "Randall L", "non-dropping-particle" : "", "parse-names" : false, "suffix" : "" }, { "dropping-particle" : "", "family" : "Haselkorn", "given" : "Tamara", "non-dropping-particle" : "", "parse-names" : false, "suffix" : "" }, { "dropping-particle" : "", "family" : "Wendel", "given" : "Jonathan F", "non-dropping-particle" : "", "parse-names" : false, "suffix" : "" } ], "container-title" : "American Journal of Botany", "id" : "ITEM-2", "issue" : "4", "issued" : { "date-parts" : [ [ "2002" ] ] }, "page" : "707-725", "title" : "Rapid diversification of the cotton genus (Gossypium: Malvaceae) revealed by analysis of sixteen nuclear and chloroplast genes", "type" : "article-journal", "volume" : "89" }, "uris" : [ "http://www.mendeley.com/documents/?uuid=c8614146-cec1-48a6-9b63-608cbe7b5ba6" ] } ], "mendeley" : { "formattedCitation" : "[31,32]", "plainTextFormattedCitation" : "[31,32]", "previouslyFormattedCitation" : "[31,32]" }, "properties" : { "noteIndex" : 0 }, "schema" : "https://github.com/citation-style-language/schema/raw/master/csl-citation.json" }</w:instrText>
      </w:r>
      <w:r w:rsidR="007537CA">
        <w:fldChar w:fldCharType="separate"/>
      </w:r>
      <w:r w:rsidR="00FD72FF" w:rsidRPr="00FD72FF">
        <w:rPr>
          <w:noProof/>
        </w:rPr>
        <w:t>[31,32]</w:t>
      </w:r>
      <w:r w:rsidR="007537CA">
        <w:fldChar w:fldCharType="end"/>
      </w:r>
      <w:r w:rsidR="007537CA">
        <w:t>.</w:t>
      </w:r>
      <w:r>
        <w:t xml:space="preserve"> Chloroplast sequences were retained for phylogenetic analyses, and are available under </w:t>
      </w:r>
      <w:r>
        <w:rPr>
          <w:shd w:val="clear" w:color="auto" w:fill="FFFF00"/>
        </w:rPr>
        <w:t>WHAT-PRJNA</w:t>
      </w:r>
    </w:p>
    <w:p w14:paraId="5EBA3218" w14:textId="5FA01074" w:rsidR="008D24A9" w:rsidRDefault="007077DE">
      <w:r>
        <w:rPr>
          <w:b/>
        </w:rPr>
        <w:t>Phylogenetic</w:t>
      </w:r>
      <w:r w:rsidR="00E204D6">
        <w:rPr>
          <w:b/>
        </w:rPr>
        <w:t xml:space="preserve"> relationships</w:t>
      </w:r>
      <w:r w:rsidR="00570E0C">
        <w:rPr>
          <w:b/>
        </w:rPr>
        <w:t xml:space="preserve"> among New World Cottons</w:t>
      </w:r>
    </w:p>
    <w:p w14:paraId="2004A498" w14:textId="24FD714A" w:rsidR="00E5470B" w:rsidRDefault="007077DE" w:rsidP="00E5470B">
      <w:pPr>
        <w:ind w:firstLine="720"/>
      </w:pPr>
      <w:r>
        <w:t xml:space="preserve">Phylogenetic relationships among </w:t>
      </w:r>
      <w:r>
        <w:rPr>
          <w:i/>
        </w:rPr>
        <w:t>Houzingenia</w:t>
      </w:r>
      <w:r>
        <w:t xml:space="preserve"> species were revisited using a concatenation of 7,595 dispersed nuclear genes containing a minimum of one accession per species</w:t>
      </w:r>
      <w:r w:rsidR="00E5470B">
        <w:t xml:space="preserve"> (see filtering criteria in methods)</w:t>
      </w:r>
      <w:r>
        <w:t xml:space="preserve">. After removing any alignment position with &gt;10% ambiguity, &gt;20.3 million nucleotides derived from all 13 chromosomes remained for 28 </w:t>
      </w:r>
      <w:r>
        <w:rPr>
          <w:i/>
        </w:rPr>
        <w:t xml:space="preserve">Houzingenia </w:t>
      </w:r>
      <w:r>
        <w:t xml:space="preserve">accessions and for </w:t>
      </w:r>
      <w:proofErr w:type="gramStart"/>
      <w:r>
        <w:t>the outgroup</w:t>
      </w:r>
      <w:proofErr w:type="gramEnd"/>
      <w:r>
        <w:t xml:space="preserve">, </w:t>
      </w:r>
      <w:r>
        <w:rPr>
          <w:i/>
        </w:rPr>
        <w:t>G. longicalyx</w:t>
      </w:r>
      <w:r>
        <w:t xml:space="preserve"> (subgenus </w:t>
      </w:r>
      <w:r>
        <w:rPr>
          <w:i/>
        </w:rPr>
        <w:t>Longiloba</w:t>
      </w:r>
      <w:r>
        <w:t xml:space="preserve">). Maximum likelihood reconstruction of the </w:t>
      </w:r>
      <w:r w:rsidRPr="006E2CF0">
        <w:t>phylogenetic relationships among species largely recapitulate established section and subsection relationships (</w:t>
      </w:r>
      <w:r w:rsidRPr="006E2CF0">
        <w:rPr>
          <w:u w:color="FF0000"/>
        </w:rPr>
        <w:t>Figure</w:t>
      </w:r>
      <w:r w:rsidR="00FE24AF" w:rsidRPr="006E2CF0">
        <w:t xml:space="preserve"> 1</w:t>
      </w:r>
      <w:r w:rsidRPr="006E2CF0">
        <w:t xml:space="preserve">). As previously reported, while </w:t>
      </w:r>
      <w:r w:rsidR="00980990" w:rsidRPr="006E2CF0">
        <w:t>both</w:t>
      </w:r>
      <w:r w:rsidRPr="006E2CF0">
        <w:t xml:space="preserve"> sections </w:t>
      </w:r>
      <w:r w:rsidR="00980990" w:rsidRPr="006E2CF0">
        <w:t>of</w:t>
      </w:r>
      <w:r w:rsidRPr="006E2CF0">
        <w:t xml:space="preserve"> the subgenus, i.e., </w:t>
      </w:r>
      <w:r w:rsidRPr="006E2CF0">
        <w:rPr>
          <w:i/>
        </w:rPr>
        <w:t xml:space="preserve">Houzingenia </w:t>
      </w:r>
      <w:r w:rsidRPr="006E2CF0">
        <w:t xml:space="preserve">and </w:t>
      </w:r>
      <w:r w:rsidRPr="006E2CF0">
        <w:rPr>
          <w:i/>
        </w:rPr>
        <w:t>Erioxylum</w:t>
      </w:r>
      <w:r w:rsidRPr="006E2CF0">
        <w:t xml:space="preserve"> exhibit polyphyly, the individual subsections are either monophyletic or monotypic (</w:t>
      </w:r>
      <w:r w:rsidRPr="006E2CF0">
        <w:rPr>
          <w:u w:color="FF0000"/>
        </w:rPr>
        <w:t>Figure</w:t>
      </w:r>
      <w:r w:rsidRPr="006E2CF0">
        <w:t xml:space="preserve"> </w:t>
      </w:r>
      <w:r w:rsidR="00FE24AF" w:rsidRPr="006E2CF0">
        <w:t>1</w:t>
      </w:r>
      <w:r w:rsidRPr="006E2CF0">
        <w:t xml:space="preserve">). Species relationships are largely congruent with the most recent </w:t>
      </w:r>
      <w:r w:rsidR="00980990" w:rsidRPr="006E2CF0">
        <w:t xml:space="preserve">phylogenetic inferences for </w:t>
      </w:r>
      <w:r w:rsidRPr="006E2CF0">
        <w:t>the subgenus using nuclear genes</w:t>
      </w:r>
      <w:r w:rsidR="007537CA">
        <w:t xml:space="preserve"> </w:t>
      </w:r>
      <w:r w:rsidR="007537CA">
        <w:fldChar w:fldCharType="begin" w:fldLock="1"/>
      </w:r>
      <w:r w:rsidR="007537CA">
        <w:instrText>ADDIN CSL_CITATION { "citationItems" : [ { "id" : "ITEM-1", "itemData" : { "DOI" : "10.1007/s00606-004-0294-0", "ISBN" : "0378-2697", "ISSN" : "03782697", "abstract" : "American diploid cottons (Gossypium L., subgenus Houzingenia Fryxell) form a monophyletic group of 13 species distributed mainly in western Mexico, extending into Arizona, Baja California, and with one disjunct species each in the Galapagos Islands and Peru. Prior phylogenetic analyses based on an alcohol dehydrogenase gene (AdhA) and nuclear ribosomal DNA indicated the need for additional data from other molecular markers to resolve phylogenetic relationships within this subgenus. Toward this end, we sequenced three nuclear genes, the anonymous locus A1341, an alcohol dehydrogenase gene (AdhC), and a cellulose synthase gene (CesA1b). Independent and combined analyses resolved clades that are congruent with current taxonomy and previous phylogenies. Our analyses diagnose at least two long distance dispersal events from the Mexican mainland to Baja California, following a rapid radiation of the primary lineages early in the diversification of the subgenus. Molecular data support the proposed recognition of a new species closely related to Gossypium laxum that was recently collected in Mexico.", "author" : [ { "dropping-particle" : "", "family" : "\u00c1lvarez", "given" : "Ines", "non-dropping-particle" : "", "parse-names" : false, "suffix" : "" }, { "dropping-particle" : "", "family" : "Cronn", "given" : "Richard", "non-dropping-particle" : "", "parse-names" : false, "suffix" : "" }, { "dropping-particle" : "", "family" : "Wendel", "given" : "Jonathan F", "non-dropping-particle" : "", "parse-names" : false, "suffix" : "" } ], "container-title" : "Plant Systematics and Evolution", "id" : "ITEM-1", "issue" : "3-4", "issued" : { "date-parts" : [ [ "2005", "5", "9" ] ] }, "page" : "199-214", "publisher" : "Springer-Verlag", "title" : "Phylogeny of the New World diploid cottons (Gossypium L., Malvaceae) based on sequences of three low-copy nuclear genes", "type" : "article-journal", "volume" : "252" }, "uris" : [ "http://www.mendeley.com/documents/?uuid=5b427b6e-81b3-3c3f-9d97-d158ceec92f5" ] } ], "mendeley" : { "formattedCitation" : "[3]", "plainTextFormattedCitation" : "[3]", "previouslyFormattedCitation" : "[3]" }, "properties" : { "noteIndex" : 0 }, "schema" : "https://github.com/citation-style-language/schema/raw/master/csl-citation.json" }</w:instrText>
      </w:r>
      <w:r w:rsidR="007537CA">
        <w:fldChar w:fldCharType="separate"/>
      </w:r>
      <w:r w:rsidR="007537CA" w:rsidRPr="007537CA">
        <w:rPr>
          <w:noProof/>
        </w:rPr>
        <w:t>[3]</w:t>
      </w:r>
      <w:r w:rsidR="007537CA">
        <w:fldChar w:fldCharType="end"/>
      </w:r>
      <w:r w:rsidRPr="006E2CF0">
        <w:t xml:space="preserve">, both of which differ from the subgenus SSR dendrogram </w:t>
      </w:r>
      <w:r w:rsidR="007537CA">
        <w:fldChar w:fldCharType="begin" w:fldLock="1"/>
      </w:r>
      <w:r w:rsidR="006C0A1E">
        <w:instrText>ADDIN CSL_CITATION { "citationItems" : [ { "id" : "ITEM-1", "itemData" : { "DOI" : "10.5772/58387", "author" : [ { "dropping-particle" : "", "family" : "Ulloa", "given" : "Mauricio", "non-dropping-particle" : "", "parse-names" : false, "suffix" : "" } ], "container-title" : "World Cotton Germplasm Resources", "id" : "ITEM-1", "issued" : { "date-parts" : [ [ "2014", "7", "2" ] ] }, "publisher" : "InTech", "title" : "The Diploid D Genome Cottons (Gossypium spp.) of the New World", "type" : "chapter" }, "uris" : [ "http://www.mendeley.com/documents/?uuid=ee767866-3754-3589-bcd8-93918c9c243a" ] } ], "mendeley" : { "formattedCitation" : "[33]", "plainTextFormattedCitation" : "[33]", "previouslyFormattedCitation" : "[33]" }, "properties" : { "noteIndex" : 0 }, "schema" : "https://github.com/citation-style-language/schema/raw/master/csl-citation.json" }</w:instrText>
      </w:r>
      <w:r w:rsidR="007537CA">
        <w:fldChar w:fldCharType="separate"/>
      </w:r>
      <w:r w:rsidR="00FD72FF" w:rsidRPr="00FD72FF">
        <w:rPr>
          <w:noProof/>
        </w:rPr>
        <w:t>[33]</w:t>
      </w:r>
      <w:r w:rsidR="007537CA">
        <w:fldChar w:fldCharType="end"/>
      </w:r>
      <w:r w:rsidR="007537CA">
        <w:t xml:space="preserve"> </w:t>
      </w:r>
      <w:r w:rsidRPr="006E2CF0">
        <w:t xml:space="preserve">in the placement of several taxa, including </w:t>
      </w:r>
      <w:r w:rsidRPr="006E2CF0">
        <w:rPr>
          <w:i/>
        </w:rPr>
        <w:t>G. raimondii</w:t>
      </w:r>
      <w:r w:rsidRPr="006E2CF0">
        <w:t xml:space="preserve">, </w:t>
      </w:r>
      <w:r w:rsidRPr="006E2CF0">
        <w:rPr>
          <w:i/>
        </w:rPr>
        <w:t>G</w:t>
      </w:r>
      <w:r>
        <w:rPr>
          <w:i/>
        </w:rPr>
        <w:t>. davidsonii</w:t>
      </w:r>
      <w:r>
        <w:t xml:space="preserve">, and </w:t>
      </w:r>
      <w:r>
        <w:rPr>
          <w:i/>
        </w:rPr>
        <w:t>G. gossypioides</w:t>
      </w:r>
      <w:r>
        <w:t xml:space="preserve">. </w:t>
      </w:r>
    </w:p>
    <w:p w14:paraId="095EC661" w14:textId="3742D8C3" w:rsidR="008D24A9" w:rsidRDefault="007077DE" w:rsidP="00E5470B">
      <w:pPr>
        <w:ind w:firstLine="720"/>
      </w:pPr>
      <w:r>
        <w:t xml:space="preserve">Notably, one of the two </w:t>
      </w:r>
      <w:r>
        <w:rPr>
          <w:i/>
        </w:rPr>
        <w:t>G. aridum</w:t>
      </w:r>
      <w:r>
        <w:t xml:space="preserve"> accessions included (D4-12C from Colima, Mexico; PI 530897) is placed basal within the arborescent cottons of subsection </w:t>
      </w:r>
      <w:r>
        <w:rPr>
          <w:i/>
        </w:rPr>
        <w:t>Erioxylum</w:t>
      </w:r>
      <w:r>
        <w:t xml:space="preserve"> and not sister to the </w:t>
      </w:r>
      <w:r>
        <w:rPr>
          <w:i/>
        </w:rPr>
        <w:t>G. aridum</w:t>
      </w:r>
      <w:r>
        <w:t xml:space="preserve"> accession from Jalisco</w:t>
      </w:r>
      <w:r w:rsidR="007537CA">
        <w:t xml:space="preserve"> </w:t>
      </w:r>
      <w:r w:rsidR="007537CA">
        <w:fldChar w:fldCharType="begin" w:fldLock="1"/>
      </w:r>
      <w:r w:rsidR="007537CA">
        <w:instrText>ADDIN CSL_CITATION { "citationItems" : [ { "id" : "ITEM-1", "itemData" : { "DOI" : "10.1007/s00606-004-0294-0", "ISBN" : "0378-2697", "ISSN" : "03782697", "abstract" : "American diploid cottons (Gossypium L., subgenus Houzingenia Fryxell) form a monophyletic group of 13 species distributed mainly in western Mexico, extending into Arizona, Baja California, and with one disjunct species each in the Galapagos Islands and Peru. Prior phylogenetic analyses based on an alcohol dehydrogenase gene (AdhA) and nuclear ribosomal DNA indicated the need for additional data from other molecular markers to resolve phylogenetic relationships within this subgenus. Toward this end, we sequenced three nuclear genes, the anonymous locus A1341, an alcohol dehydrogenase gene (AdhC), and a cellulose synthase gene (CesA1b). Independent and combined analyses resolved clades that are congruent with current taxonomy and previous phylogenies. Our analyses diagnose at least two long distance dispersal events from the Mexican mainland to Baja California, following a rapid radiation of the primary lineages early in the diversification of the subgenus. Molecular data support the proposed recognition of a new species closely related to Gossypium laxum that was recently collected in Mexico.", "author" : [ { "dropping-particle" : "", "family" : "\u00c1lvarez", "given" : "Ines", "non-dropping-particle" : "", "parse-names" : false, "suffix" : "" }, { "dropping-particle" : "", "family" : "Cronn", "given" : "Richard", "non-dropping-particle" : "", "parse-names" : false, "suffix" : "" }, { "dropping-particle" : "", "family" : "Wendel", "given" : "Jonathan F", "non-dropping-particle" : "", "parse-names" : false, "suffix" : "" } ], "container-title" : "Plant Systematics and Evolution", "id" : "ITEM-1", "issue" : "3-4", "issued" : { "date-parts" : [ [ "2005", "5", "9" ] ] }, "page" : "199-214", "publisher" : "Springer-Verlag", "title" : "Phylogeny of the New World diploid cottons (Gossypium L., Malvaceae) based on sequences of three low-copy nuclear genes", "type" : "article-journal", "volume" : "252" }, "uris" : [ "http://www.mendeley.com/documents/?uuid=5b427b6e-81b3-3c3f-9d97-d158ceec92f5" ] } ], "mendeley" : { "formattedCitation" : "[3]", "plainTextFormattedCitation" : "[3]", "previouslyFormattedCitation" : "[3]" }, "properties" : { "noteIndex" : 0 }, "schema" : "https://github.com/citation-style-language/schema/raw/master/csl-citation.json" }</w:instrText>
      </w:r>
      <w:r w:rsidR="007537CA">
        <w:fldChar w:fldCharType="separate"/>
      </w:r>
      <w:r w:rsidR="007537CA" w:rsidRPr="007537CA">
        <w:rPr>
          <w:noProof/>
        </w:rPr>
        <w:t>[3]</w:t>
      </w:r>
      <w:r w:rsidR="007537CA">
        <w:fldChar w:fldCharType="end"/>
      </w:r>
      <w:r>
        <w:t xml:space="preserve">. This observation recapitulates that of Alvarez et al (2006), which used AFLPs to evaluate 143 individuals from 50 populations of subsection </w:t>
      </w:r>
      <w:r>
        <w:rPr>
          <w:i/>
        </w:rPr>
        <w:t>Erioxylum</w:t>
      </w:r>
      <w:r>
        <w:t xml:space="preserve"> species and the related subsection, </w:t>
      </w:r>
      <w:r>
        <w:rPr>
          <w:i/>
        </w:rPr>
        <w:t>Integrifolia</w:t>
      </w:r>
      <w:r>
        <w:t xml:space="preserve">, which was previously identified as a source of cytoplasmic introgression in Colima </w:t>
      </w:r>
      <w:r>
        <w:rPr>
          <w:i/>
        </w:rPr>
        <w:t>G. aridum</w:t>
      </w:r>
      <w:r>
        <w:t xml:space="preserve"> accessions</w:t>
      </w:r>
      <w:r w:rsidR="007537CA">
        <w:t xml:space="preserve"> </w:t>
      </w:r>
      <w:r w:rsidR="007537CA">
        <w:fldChar w:fldCharType="begin" w:fldLock="1"/>
      </w:r>
      <w:r w:rsidR="006C0A1E">
        <w:instrText>ADDIN CSL_CITATION { "citationItems" : [ { "id" : "ITEM-1", "itemData" : { "ISBN" : "0002-9122", "abstract" : "Gossypium tomentosum is the only member of the cotton genus endemic to the Hawaiian archipelago. It is morphologically distinct from other allopolyploid Gossypium species, and its phylogenetic relationships with them are uncertain. Chloroplast and ribosomal DNA restriction site variation were used to estimate the phylogeny of the allopolyploids. Gossypium mustelinum is resolved as sister to the remaining allopolyploid species, which include two species-pairs, G. barbadense-G. darwinii and G. hirsutum (including G. lanceolatum)-G. tomentosum. This indication that G. tomentosum is sister to G. hirsutum is supported by allozyme data. Gossypium tomentosum is proposed, based on biogeographic evidence and molecular data, to have originated by transoceanic dispersal from a Mesoamerican progenitor. Few restriction site variants were observed among the allopolyploids, suggesting that present lineages diverged relatively rapidly following polyploidization. Allozyme analysis of 30 G. tomentosum accessions collected from seven islands revealed relatively low levels of genetic diversity: 11 of 50 loci were polymorphic, mean number of alleles per locus was 1.24, and mean panmictic heterozygosity was 0.033. Little geographic patterning of allelic distributions was observed. Despite historical cultivation of G. barbadense and G. hirsutum in Hawaii and the existence of their naturalized derivatives, no allozyme evidence of interspecific introgression into G. tomentosum was detected.", "author" : [ { "dropping-particle" : "", "family" : "Dejoode", "given" : "D R", "non-dropping-particle" : "", "parse-names" : false, "suffix" : "" }, { "dropping-particle" : "", "family" : "Wendel", "given" : "J F", "non-dropping-particle" : "", "parse-names" : false, "suffix" : "" } ], "container-title" : "American Journal of Botany", "id" : "ITEM-1", "issue" : "11", "issued" : { "date-parts" : [ [ "1992" ] ] }, "language" : "English", "note" : "Jy429\nTimes Cited:117\nCited References Count:0", "page" : "1311-1319", "title" : "Genetic diversity and origin of the Hawaiian-Islands cotton, Gossypium tomentosum", "type" : "article-journal", "volume" : "79" }, "uris" : [ "http://www.mendeley.com/documents/?uuid=bc2df636-3176-4720-bbad-e789dbe42e78" ] } ], "mendeley" : { "formattedCitation" : "[34]", "plainTextFormattedCitation" : "[34]", "previouslyFormattedCitation" : "[34]" }, "properties" : { "noteIndex" : 0 }, "schema" : "https://github.com/citation-style-language/schema/raw/master/csl-citation.json" }</w:instrText>
      </w:r>
      <w:r w:rsidR="007537CA">
        <w:fldChar w:fldCharType="separate"/>
      </w:r>
      <w:r w:rsidR="00FD72FF" w:rsidRPr="00FD72FF">
        <w:rPr>
          <w:noProof/>
        </w:rPr>
        <w:t>[34]</w:t>
      </w:r>
      <w:r w:rsidR="007537CA">
        <w:fldChar w:fldCharType="end"/>
      </w:r>
      <w:r>
        <w:t xml:space="preserve">. Indeed, phylogenetic analysis of the entire chloroplast for </w:t>
      </w:r>
      <w:r>
        <w:rPr>
          <w:i/>
        </w:rPr>
        <w:t xml:space="preserve">Houzingenia </w:t>
      </w:r>
      <w:r>
        <w:t xml:space="preserve">species </w:t>
      </w:r>
      <w:r w:rsidR="00FE24AF">
        <w:t xml:space="preserve">(Figure 2) </w:t>
      </w:r>
      <w:r>
        <w:t>concurs with previous chloroplast restriction site analysis</w:t>
      </w:r>
      <w:r w:rsidR="007537CA">
        <w:t xml:space="preserve"> </w:t>
      </w:r>
      <w:r w:rsidR="007537CA">
        <w:fldChar w:fldCharType="begin" w:fldLock="1"/>
      </w:r>
      <w:r w:rsidR="007537CA">
        <w:instrText>ADDIN CSL_CITATION { "citationItems" : [ { "id" : "ITEM-1", "itemData" : { "author" : [ { "dropping-particle" : "", "family" : "Wendel", "given" : "J F", "non-dropping-particle" : "", "parse-names" : false, "suffix" : "" }, { "dropping-particle" : "", "family" : "Albert", "given" : "V A", "non-dropping-particle" : "", "parse-names" : false, "suffix" : "" } ], "container-title" : "Systematic Botany", "id" : "ITEM-1", "issued" : { "date-parts" : [ [ "1992" ] ] }, "page" : "115-143", "title" : "Phylogenetics of the cotton genus (Gossypium L.): Character-state weighted parsimony analysis of chloroplast DNA restriction site data and its systematic and biogeographic implications", "type" : "article-journal", "volume" : "17" }, "uris" : [ "http://www.mendeley.com/documents/?uuid=0da62828-bf02-49f9-975a-7ec7347a48a0" ] } ], "mendeley" : { "formattedCitation" : "[10]", "plainTextFormattedCitation" : "[10]", "previouslyFormattedCitation" : "[10]" }, "properties" : { "noteIndex" : 0 }, "schema" : "https://github.com/citation-style-language/schema/raw/master/csl-citation.json" }</w:instrText>
      </w:r>
      <w:r w:rsidR="007537CA">
        <w:fldChar w:fldCharType="separate"/>
      </w:r>
      <w:r w:rsidR="007537CA" w:rsidRPr="007537CA">
        <w:rPr>
          <w:noProof/>
        </w:rPr>
        <w:t>[10]</w:t>
      </w:r>
      <w:r w:rsidR="007537CA">
        <w:fldChar w:fldCharType="end"/>
      </w:r>
      <w:r>
        <w:t xml:space="preserve">, which suggest that the Colima </w:t>
      </w:r>
      <w:r>
        <w:rPr>
          <w:i/>
        </w:rPr>
        <w:t>G. aridum</w:t>
      </w:r>
      <w:r>
        <w:t xml:space="preserve"> accession (D4-12C) has an </w:t>
      </w:r>
      <w:r>
        <w:rPr>
          <w:i/>
        </w:rPr>
        <w:t>Integrifolia</w:t>
      </w:r>
      <w:r w:rsidR="00DD12A6">
        <w:t xml:space="preserve"> derived cytoplasm.</w:t>
      </w:r>
      <w:r>
        <w:t xml:space="preserve"> It is interesting to note that diversity analyses of subsection </w:t>
      </w:r>
      <w:r>
        <w:rPr>
          <w:i/>
        </w:rPr>
        <w:t>Erioxylum</w:t>
      </w:r>
      <w:r>
        <w:t xml:space="preserve"> using SSR markers</w:t>
      </w:r>
      <w:r w:rsidR="007537CA">
        <w:t xml:space="preserve"> </w:t>
      </w:r>
      <w:r w:rsidR="007537CA">
        <w:fldChar w:fldCharType="begin" w:fldLock="1"/>
      </w:r>
      <w:r w:rsidR="006C0A1E">
        <w:instrText>ADDIN CSL_CITATION { "citationItems" : [ { "id" : "ITEM-1", "itemData" : { "DOI" : "10.5772/58387", "author" : [ { "dropping-particle" : "", "family" : "Ulloa", "given" : "Mauricio", "non-dropping-particle" : "", "parse-names" : false, "suffix" : "" } ], "container-title" : "World Cotton Germplasm Resources", "id" : "ITEM-1", "issued" : { "date-parts" : [ [ "2014", "7", "2" ] ] }, "publisher" : "InTech", "title" : "The Diploid D Genome Cottons (Gossypium spp.) of the New World", "type" : "chapter" }, "uris" : [ "http://www.mendeley.com/documents/?uuid=ee767866-3754-3589-bcd8-93918c9c243a" ] }, { "id" : "ITEM-2", "itemData" : { "DOI" : "10.1007/s10722-004-2988-0", "ISSN" : "0925-9864", "author" : [ { "dropping-particle" : "", "family" : "Ulloa", "given" : "Mauricio", "non-dropping-particle" : "", "parse-names" : false, "suffix" : "" }, { "dropping-particle" : "", "family" : "Stewart", "given" : "James McD.", "non-dropping-particle" : "", "parse-names" : false, "suffix" : "" }, { "dropping-particle" : "", "family" : "Garcia-C.", "given" : "Enrique a.", "non-dropping-particle" : "", "parse-names" : false, "suffix" : "" }, { "dropping-particle" : "", "family" : "Godoy-A.", "given" : "Salvador", "non-dropping-particle" : "", "parse-names" : false, "suffix" : "" }, { "dropping-particle" : "", "family" : "Gaytan-M.", "given" : "Arturo", "non-dropping-particle" : "", "parse-names" : false, "suffix" : "" }, { "dropping-particle" : "", "family" : "Acosta", "given" : "N Sebasti\u00e1n", "non-dropping-particle" : "", "parse-names" : false, "suffix" : "" } ], "container-title" : "Genetic Resources and Crop Evolution", "id" : "ITEM-2", "issue" : "4", "issued" : { "date-parts" : [ [ "2006", "1" ] ] }, "page" : "653-668", "title" : "Cotton Genetic Resources in the Western States of Mexico: In situ Conservation Status and Germplasm Collection for ex situ Preservation", "type" : "article-journal", "volume" : "53" }, "uris" : [ "http://www.mendeley.com/documents/?uuid=3a3ce33d-ede9-446f-8864-95ecb5687d75" ] }, { "id" : "ITEM-3", "itemData" : { "DOI" : "10.1139/B11-042", "ISSN" : "1916-2790", "abstract" : "Mexico is a center of diversity of Gossypium. As currently circumscribed, arborescent Gossypium species (subsection Erioxylum) are widely distributed in dry deciduous forests located from Sinaloa in the north of its range to Oaxaca in the south of its range. However, extensive morphological variation exists among accessions from these different geographic regions. The objective of this work was to determine whether the observed morphological variation is reflected at the molecular level. Molecular diversity and phylogenetic relationships were estimated with 210 randomly amplified polymorphic DNA fragments and 766 amplified fragment length polymorphism fragments among 33 accessions of arborescent Gossypium, including 23 of Gossypium aridum, the most widely distributed of the arborescent Mexican diploid Gossypium species. Over 90% of the fragments were polymorphic; however, each accession contained only between 32% and 46% of the total loci. Two thirds of the loci among the G. aridum accessions had allelic frequencies lower than 80%. The genetic distance between Gossypium gossypioides (subsection Selera) and species of subsection Erioxylum ranged between 0.64 and 0.84. The genetic distance between two recognized species, Gossypium lobatum and Gossypium schwendimanii, within subsection Erioxylum was 0.32. Most molecular data support the traditional classification of Gossypium species and the geographical ecotypes of the G. aridum accessions. A newly collected accession, US-72, of subsection Erioxylum was genetically distant (range, 0.42-0.54) from the other species of the subsection. Molecular data support the recognition of this taxon as a new species. The molecular diversity among accessions of G. aridum was greater than that among the species of subsection Erioxylum. The results indicate this subsection deserves additional study to establish a defensible taxonomic treatment of the various taxa and to resolve genetically distant geographical ecotypes.", "author" : [ { "dropping-particle" : "", "family" : "Feng", "given" : "Chunda", "non-dropping-particle" : "", "parse-names" : false, "suffix" : "" }, { "dropping-particle" : "", "family" : "Ulloa", "given" : "Mauricio", "non-dropping-particle" : "", "parse-names" : false, "suffix" : "" }, { "dropping-particle" : "", "family" : "Claudia", "given" : "Perez-M", "non-dropping-particle" : "", "parse-names" : false, "suffix" : "" }, { "dropping-particle" : "", "family" : "Stewart", "given" : "James McD.", "non-dropping-particle" : "", "parse-names" : false, "suffix" : "" } ], "container-title" : "BOTANY", "id" : "ITEM-3", "issue" : "9", "issued" : { "date-parts" : [ [ "2011" ] ] }, "page" : "615-624", "title" : "Distribution and molecular diversity of arborescent Gossypium species", "type" : "article-journal", "volume" : "89" }, "uris" : [ "http://www.mendeley.com/documents/?uuid=ee4e9f1c-2b27-4291-8b8a-079d8259bea8" ] } ], "mendeley" : { "formattedCitation" : "[33,35,36]", "plainTextFormattedCitation" : "[33,35,36]", "previouslyFormattedCitation" : "[33,35,36]" }, "properties" : { "noteIndex" : 0 }, "schema" : "https://github.com/citation-style-language/schema/raw/master/csl-citation.json" }</w:instrText>
      </w:r>
      <w:r w:rsidR="007537CA">
        <w:fldChar w:fldCharType="separate"/>
      </w:r>
      <w:r w:rsidR="00FD72FF" w:rsidRPr="00FD72FF">
        <w:rPr>
          <w:noProof/>
        </w:rPr>
        <w:t>[33,35,36]</w:t>
      </w:r>
      <w:r w:rsidR="007537CA">
        <w:fldChar w:fldCharType="end"/>
      </w:r>
      <w:r>
        <w:t xml:space="preserve"> suggest that the circumscription of </w:t>
      </w:r>
      <w:r>
        <w:rPr>
          <w:i/>
        </w:rPr>
        <w:t>G. aridum</w:t>
      </w:r>
      <w:r>
        <w:t xml:space="preserve"> may include previously undescribed species, </w:t>
      </w:r>
      <w:r w:rsidR="00D36B7D">
        <w:t xml:space="preserve">a </w:t>
      </w:r>
      <w:r>
        <w:t>potential alternat</w:t>
      </w:r>
      <w:r w:rsidR="00D042EA">
        <w:t>ive</w:t>
      </w:r>
      <w:r>
        <w:t xml:space="preserve"> hypothesis to introgression. SNP analyses of the two </w:t>
      </w:r>
      <w:r>
        <w:rPr>
          <w:i/>
        </w:rPr>
        <w:t>G. aridum</w:t>
      </w:r>
      <w:r>
        <w:t xml:space="preserve"> accessions included here suggest that the Colima accession does retain evidence of nuclear introgression. To evaluate the presence of nuclear introgression, we conducted an ABBA-BABA test</w:t>
      </w:r>
      <w:r w:rsidR="007537CA">
        <w:t xml:space="preserve"> </w:t>
      </w:r>
      <w:r w:rsidR="007537CA">
        <w:fldChar w:fldCharType="begin" w:fldLock="1"/>
      </w:r>
      <w:r w:rsidR="006C0A1E">
        <w:instrText>ADDIN CSL_CITATION { "citationItems" : [ { "id" : "ITEM-1", "itemData" : { "DOI" : "10.1186/s12859-014-0356-4", "ISBN" : "1471-2105", "abstract" : "High-throughput DNA sequencing technologies are generating vast amounts of data. Fast, flexible and memory efficient implementations are needed in order to facilitate analyses of thousands of samples simultaneously.", "author" : [ { "dropping-particle" : "", "family" : "Korneliussen", "given" : "Thorfinn Sand", "non-dropping-particle" : "", "parse-names" : false, "suffix" : "" }, { "dropping-particle" : "", "family" : "Albrechtsen", "given" : "Anders", "non-dropping-particle" : "", "parse-names" : false, "suffix" : "" }, { "dropping-particle" : "", "family" : "Nielsen", "given" : "Rasmus", "non-dropping-particle" : "", "parse-names" : false, "suffix" : "" } ], "container-title" : "BMC Bioinformatics", "id" : "ITEM-1", "issue" : "1", "issued" : { "date-parts" : [ [ "2014" ] ] }, "page" : "1-13", "title" : "ANGSD: Analysis of Next Generation Sequencing Data", "type" : "article-journal", "volume" : "15" }, "uris" : [ "http://www.mendeley.com/documents/?uuid=43411f08-6d69-4b60-b80f-0dd3380f6708" ] }, { "id" : "ITEM-2", "itemData" : { "DOI" : "10.1038/nrg3446", "ISBN" : "1471-0056", "ISSN" : "14710056", "PMID" : "23657479", "abstract" : "As it becomes easier to sequence multiple genomes from closely related species, evolutionary biologists working on speciation are struggling to get the most out of very large population genomic data sets. Such data hold the potential to resolve long-standing questions in evolutionary biology about the role of gene exchange in species formation. In principle, the new population genomic data can be used to disentangle the conflicting roles of natural selection and gene flow during the divergence process. However, there are great challenges in taking full advantage of such data, especially with regard to including recombination in genetic models of the divergence process. Current data, models, methods and the potential pitfalls in using them will be considered here.", "author" : [ { "dropping-particle" : "", "family" : "Sousa", "given" : "Vitor", "non-dropping-particle" : "", "parse-names" : false, "suffix" : "" }, { "dropping-particle" : "", "family" : "Hey", "given" : "Jody", "non-dropping-particle" : "", "parse-names" : false, "suffix" : "" } ], "container-title" : "Nature Reviews Genetics", "id" : "ITEM-2", "issue" : "6", "issued" : { "date-parts" : [ [ "2013" ] ] }, "page" : "404-414", "title" : "Understanding the origin of species with genome-scale data: Modelling gene flow", "type" : "article", "volume" : "14" }, "uris" : [ "http://www.mendeley.com/documents/?uuid=0bd7d0b4-972d-3296-a0a6-f2958e9b7dfb" ] } ], "mendeley" : { "formattedCitation" : "[37,38]", "plainTextFormattedCitation" : "[37,38]", "previouslyFormattedCitation" : "[37,38]" }, "properties" : { "noteIndex" : 0 }, "schema" : "https://github.com/citation-style-language/schema/raw/master/csl-citation.json" }</w:instrText>
      </w:r>
      <w:r w:rsidR="007537CA">
        <w:fldChar w:fldCharType="separate"/>
      </w:r>
      <w:r w:rsidR="00FD72FF" w:rsidRPr="00FD72FF">
        <w:rPr>
          <w:noProof/>
        </w:rPr>
        <w:t>[37,38]</w:t>
      </w:r>
      <w:r w:rsidR="007537CA">
        <w:fldChar w:fldCharType="end"/>
      </w:r>
      <w:r>
        <w:t xml:space="preserve"> using both accessions of </w:t>
      </w:r>
      <w:r>
        <w:rPr>
          <w:i/>
        </w:rPr>
        <w:t xml:space="preserve">G. aridum </w:t>
      </w:r>
      <w:r>
        <w:t xml:space="preserve">(H1 and H2); </w:t>
      </w:r>
      <w:r>
        <w:rPr>
          <w:i/>
        </w:rPr>
        <w:t>G. davidsonii</w:t>
      </w:r>
      <w:r>
        <w:t xml:space="preserve"> as the source of introgression (H3); and </w:t>
      </w:r>
      <w:r>
        <w:rPr>
          <w:i/>
        </w:rPr>
        <w:t>G. gossypioides</w:t>
      </w:r>
      <w:r>
        <w:t xml:space="preserve"> as the ancestral state (outgroup)</w:t>
      </w:r>
      <w:r w:rsidR="00D042EA">
        <w:t>. This analysis</w:t>
      </w:r>
      <w:r>
        <w:t xml:space="preserve"> confirms </w:t>
      </w:r>
      <w:r w:rsidR="0055112F">
        <w:t>ancient admixture</w:t>
      </w:r>
      <w:r>
        <w:t xml:space="preserve"> </w:t>
      </w:r>
      <w:r w:rsidR="0055112F">
        <w:t xml:space="preserve">resulting in introgression </w:t>
      </w:r>
      <w:r>
        <w:t xml:space="preserve">from </w:t>
      </w:r>
      <w:r w:rsidR="0055112F">
        <w:t xml:space="preserve">a </w:t>
      </w:r>
      <w:r>
        <w:rPr>
          <w:i/>
        </w:rPr>
        <w:t>G. davidsonii</w:t>
      </w:r>
      <w:r w:rsidR="0055112F">
        <w:t>-like species</w:t>
      </w:r>
      <w:r>
        <w:rPr>
          <w:i/>
        </w:rPr>
        <w:t xml:space="preserve"> </w:t>
      </w:r>
      <w:r>
        <w:t xml:space="preserve">into </w:t>
      </w:r>
      <w:r>
        <w:rPr>
          <w:i/>
        </w:rPr>
        <w:t xml:space="preserve">G. aridum </w:t>
      </w:r>
      <w:r>
        <w:t>Colima (Z=-3.64</w:t>
      </w:r>
      <w:r w:rsidR="00B231E5">
        <w:t>, representing significant deviation from the mean</w:t>
      </w:r>
      <w:r>
        <w:t xml:space="preserve">). </w:t>
      </w:r>
      <w:proofErr w:type="gramStart"/>
      <w:r>
        <w:t>To further characterize</w:t>
      </w:r>
      <w:proofErr w:type="gramEnd"/>
      <w:r>
        <w:t xml:space="preserve"> the extent of nuclear introgression in </w:t>
      </w:r>
      <w:r>
        <w:rPr>
          <w:i/>
        </w:rPr>
        <w:t xml:space="preserve">G. aridum </w:t>
      </w:r>
      <w:r>
        <w:t xml:space="preserve">Colima, we compared the number of inferred introgressed SNPs (i.e., </w:t>
      </w:r>
      <w:r w:rsidR="00D042EA">
        <w:t xml:space="preserve">derived SNPs shared between </w:t>
      </w:r>
      <w:r>
        <w:rPr>
          <w:i/>
        </w:rPr>
        <w:t>G. aridum</w:t>
      </w:r>
      <w:r>
        <w:t xml:space="preserve"> Colima </w:t>
      </w:r>
      <w:r w:rsidR="00D042EA">
        <w:t>and</w:t>
      </w:r>
      <w:r>
        <w:t xml:space="preserve"> </w:t>
      </w:r>
      <w:r>
        <w:rPr>
          <w:i/>
        </w:rPr>
        <w:t>G. davidsonii</w:t>
      </w:r>
      <w:r>
        <w:t xml:space="preserve">) against the number of SNPs where </w:t>
      </w:r>
      <w:r>
        <w:rPr>
          <w:i/>
        </w:rPr>
        <w:t xml:space="preserve">G. aridum </w:t>
      </w:r>
      <w:r>
        <w:t xml:space="preserve">Jalisco (non-introgressed) shares a derived state with </w:t>
      </w:r>
      <w:r>
        <w:rPr>
          <w:i/>
        </w:rPr>
        <w:t>G. davidsonii</w:t>
      </w:r>
      <w:r>
        <w:t xml:space="preserve">. This tabulation </w:t>
      </w:r>
      <w:r w:rsidR="00B231E5">
        <w:t xml:space="preserve">(Table 4) </w:t>
      </w:r>
      <w:r>
        <w:t xml:space="preserve">recapitulates the results of the ABBA-BABA test (chi-square p-value = 0) </w:t>
      </w:r>
      <w:r w:rsidR="00D36B7D">
        <w:t>in confirming</w:t>
      </w:r>
      <w:r>
        <w:t xml:space="preserve"> nuclear introgression</w:t>
      </w:r>
      <w:r w:rsidR="00D36B7D" w:rsidRPr="00D36B7D">
        <w:t xml:space="preserve"> </w:t>
      </w:r>
      <w:r w:rsidR="00D36B7D">
        <w:t>from subsection Integrifolia</w:t>
      </w:r>
      <w:r>
        <w:t xml:space="preserve"> in</w:t>
      </w:r>
      <w:r w:rsidR="00D36B7D">
        <w:t>to</w:t>
      </w:r>
      <w:r>
        <w:t xml:space="preserve"> </w:t>
      </w:r>
      <w:r>
        <w:rPr>
          <w:i/>
        </w:rPr>
        <w:t xml:space="preserve">G. aridum </w:t>
      </w:r>
      <w:r w:rsidR="00D36B7D">
        <w:t xml:space="preserve">from </w:t>
      </w:r>
      <w:r>
        <w:t xml:space="preserve">Colima. When the data are partitioned by chromosome, about half of the chromosomes show an excess of derived SNPs compared to their counterpart in the non-introgressed </w:t>
      </w:r>
      <w:r>
        <w:rPr>
          <w:i/>
        </w:rPr>
        <w:t>G. aridum</w:t>
      </w:r>
      <w:r>
        <w:t xml:space="preserve"> </w:t>
      </w:r>
      <w:r w:rsidR="00D36B7D">
        <w:t xml:space="preserve">from </w:t>
      </w:r>
      <w:r w:rsidRPr="00B231E5">
        <w:t xml:space="preserve">Jalisco (Table </w:t>
      </w:r>
      <w:r w:rsidR="00FE24AF" w:rsidRPr="00B231E5">
        <w:t>4</w:t>
      </w:r>
      <w:r w:rsidRPr="00B231E5">
        <w:t>)</w:t>
      </w:r>
      <w:r w:rsidR="00D042EA" w:rsidRPr="00B231E5">
        <w:t xml:space="preserve">, indicating </w:t>
      </w:r>
      <w:r w:rsidR="00D042EA">
        <w:t>that perhaps the genomic distribution of surviving introgressed regions has been uneven</w:t>
      </w:r>
      <w:r>
        <w:t xml:space="preserve">. Although the number of genes showing derived SNPs, and hence a residue of introgression, is not significantly </w:t>
      </w:r>
      <w:r>
        <w:lastRenderedPageBreak/>
        <w:t xml:space="preserve">different between the two </w:t>
      </w:r>
      <w:r>
        <w:rPr>
          <w:i/>
        </w:rPr>
        <w:t>G. aridum</w:t>
      </w:r>
      <w:r>
        <w:t xml:space="preserve"> accessions, the Colima </w:t>
      </w:r>
      <w:r>
        <w:rPr>
          <w:i/>
        </w:rPr>
        <w:t xml:space="preserve">G. aridum </w:t>
      </w:r>
      <w:r>
        <w:t xml:space="preserve">does exhibit an excess of SNPs </w:t>
      </w:r>
      <w:r>
        <w:rPr>
          <w:i/>
        </w:rPr>
        <w:t>in genes</w:t>
      </w:r>
      <w:r w:rsidR="00D042EA">
        <w:t xml:space="preserve"> (p = 0.</w:t>
      </w:r>
      <w:commentRangeStart w:id="0"/>
      <w:commentRangeStart w:id="1"/>
      <w:r w:rsidR="00D042EA">
        <w:t>0015</w:t>
      </w:r>
      <w:commentRangeEnd w:id="0"/>
      <w:r w:rsidR="00D042EA">
        <w:rPr>
          <w:rStyle w:val="CommentReference"/>
        </w:rPr>
        <w:commentReference w:id="0"/>
      </w:r>
      <w:commentRangeEnd w:id="1"/>
      <w:r w:rsidR="000743AE">
        <w:rPr>
          <w:rStyle w:val="CommentReference"/>
        </w:rPr>
        <w:commentReference w:id="1"/>
      </w:r>
      <w:r w:rsidR="00D042EA">
        <w:t>)</w:t>
      </w:r>
      <w:r>
        <w:t xml:space="preserve">. The latter is important in that these SNPs, while limited, both have high confidence in their orthology and recapitulate the broader genomic conclusions of </w:t>
      </w:r>
      <w:r w:rsidR="00D042EA">
        <w:t xml:space="preserve">the being ancient </w:t>
      </w:r>
      <w:r>
        <w:t xml:space="preserve">nuclear introgression in </w:t>
      </w:r>
      <w:r w:rsidR="00D042EA">
        <w:t xml:space="preserve">the </w:t>
      </w:r>
      <w:r>
        <w:t>Colima</w:t>
      </w:r>
      <w:r w:rsidR="00D042EA">
        <w:t xml:space="preserve"> populations of</w:t>
      </w:r>
      <w:r>
        <w:t xml:space="preserve"> </w:t>
      </w:r>
      <w:r>
        <w:rPr>
          <w:i/>
        </w:rPr>
        <w:t>G. aridum</w:t>
      </w:r>
      <w:r>
        <w:t>.</w:t>
      </w:r>
      <w:r>
        <w:rPr>
          <w:i/>
        </w:rPr>
        <w:t xml:space="preserve"> </w:t>
      </w:r>
    </w:p>
    <w:p w14:paraId="13ED2CAA" w14:textId="7DB2A3FC" w:rsidR="008D24A9" w:rsidRDefault="007077DE">
      <w:r>
        <w:t>In addition to the evidence for introgression in</w:t>
      </w:r>
      <w:r w:rsidR="00D36B7D">
        <w:t>to</w:t>
      </w:r>
      <w:r>
        <w:t xml:space="preserve"> Colima </w:t>
      </w:r>
      <w:r>
        <w:rPr>
          <w:i/>
        </w:rPr>
        <w:t>G. aridum</w:t>
      </w:r>
      <w:r>
        <w:t>, comparison between the nuclear and chloroplast phylogenies recapitulates previous observations of Austroamericana-derived introgression in section Selera, i.e.</w:t>
      </w:r>
      <w:r>
        <w:rPr>
          <w:i/>
        </w:rPr>
        <w:t xml:space="preserve"> G. gossypioides</w:t>
      </w:r>
      <w:r>
        <w:t>.</w:t>
      </w:r>
      <w:r>
        <w:rPr>
          <w:i/>
        </w:rPr>
        <w:t xml:space="preserve"> G. gossypioides </w:t>
      </w:r>
      <w:r>
        <w:t xml:space="preserve">is unusual within </w:t>
      </w:r>
      <w:r>
        <w:rPr>
          <w:i/>
        </w:rPr>
        <w:t xml:space="preserve">Houzingenia </w:t>
      </w:r>
      <w:r>
        <w:t>as it has likely undergone two separate instances of introgression: (1) the more recent chloroplast introgression noted here and elsewhere</w:t>
      </w:r>
      <w:r w:rsidR="00BD1BB6">
        <w:t xml:space="preserve"> </w:t>
      </w:r>
      <w:r w:rsidR="00BD1BB6">
        <w:fldChar w:fldCharType="begin" w:fldLock="1"/>
      </w:r>
      <w:r w:rsidR="006C0A1E">
        <w:instrText>ADDIN CSL_CITATION { "citationItems" : [ { "id" : "ITEM-1", "itemData" : { "author" : [ { "dropping-particle" : "", "family" : "Wendel", "given" : "J F", "non-dropping-particle" : "", "parse-names" : false, "suffix" : "" }, { "dropping-particle" : "", "family" : "Albert", "given" : "V A", "non-dropping-particle" : "", "parse-names" : false, "suffix" : "" } ], "container-title" : "Systematic Botany", "id" : "ITEM-1", "issued" : { "date-parts" : [ [ "1992" ] ] }, "page" : "115-143", "title" : "Phylogenetics of the cotton genus (Gossypium L.): Character-state weighted parsimony analysis of chloroplast DNA restriction site data and its systematic and biogeographic implications", "type" : "article-journal", "volume" : "17" }, "uris" : [ "http://www.mendeley.com/documents/?uuid=0da62828-bf02-49f9-975a-7ec7347a48a0" ] }, { "id" : "ITEM-2", "itemData" : { "ISSN" : "0014-3820", "PMID" : "14686525", "abstract" : "The Mexican cotton Gossypium gossypioides is a perplexing entity, with conflicting morphological, cytogenetic, and molecular evidence of its phylogenetic affinity to other American cottons. We reevaluated the evolutionary history of this enigmatic species using 16.4 kb of DNA sequence. Phylogenetic analyses show that chloroplast DNA (7.3 kb), nuclear ribosomal internal transcribed spacers (ITS; 0.69 kb), and unique nuclear genes (8.4 kb) yield conflicting resolutions for G. gossypioides. Eight low-copy nuclear genes provide a nearly unanimous resolution of G. gossypioides as the basalmost American diploid cotton, whereas cpDNA sequences resolve G. gossypioides deeply nested within the American diploid clade sister to Peruvian G. raimondii, and ITS places G. gossypioides in an African (rather than an American) clade. These data, in conjunction with previous evidence from the repetitive fraction of the genome, implicate a complex history for G. gossypioides possibly involving temporally separated introgression events from genetically divergent cottons that are presently restricted to different hemispheres. Based on repetitive nuclear DNA, it appears that G. gossypioides experienced nuclear introgression from an African species shortly after divergence from the remainder of the American assemblage. More recently, hybridization with a Mexican species may have resulted in cpDNA introgression, and possibly a second round of cryptic nuclear introgression. Gossypium gossypioides provides a striking example of the previously unsuspected chimeric nature of some plant genomes and the resulting phylogenetic complexity produced by multiple historical reticulation events.", "author" : [ { "dropping-particle" : "", "family" : "Cronn", "given" : "Richard", "non-dropping-particle" : "", "parse-names" : false, "suffix" : "" }, { "dropping-particle" : "", "family" : "Small", "given" : "Randall L", "non-dropping-particle" : "", "parse-names" : false, "suffix" : "" }, { "dropping-particle" : "", "family" : "Haselkorn", "given" : "Tamara", "non-dropping-particle" : "", "parse-names" : false, "suffix" : "" }, { "dropping-particle" : "", "family" : "Wendel", "given" : "Jonathan F", "non-dropping-particle" : "", "parse-names" : false, "suffix" : "" } ], "container-title" : "Evolution; international journal of organic evolution", "id" : "ITEM-2", "issue" : "11", "issued" : { "date-parts" : [ [ "2003", "11" ] ] }, "page" : "2475-89", "title" : "Cryptic repeated genomic recombination during speciation in Gossypium gossypioides.", "type" : "article-journal", "volume" : "57" }, "uris" : [ "http://www.mendeley.com/documents/?uuid=a398d45a-73f2-4cfa-ae9c-e14f824cc83e" ] }, { "id" : "ITEM-3", "itemData" : { "DOI" : "10.1111/j.1469-8137.2004.00947.x", "ISBN" : "1469-8137", "author" : [ { "dropping-particle" : "", "family" : "Cronn", "given" : "Richard", "non-dropping-particle" : "", "parse-names" : false, "suffix" : "" }, { "dropping-particle" : "", "family" : "Wendel", "given" : "Jonathan F", "non-dropping-particle" : "", "parse-names" : false, "suffix" : "" } ], "container-title" : "New Phytologist", "id" : "ITEM-3", "issue" : "1", "issued" : { "date-parts" : [ [ "2004" ] ] }, "page" : "133-142", "publisher" : "Blackwell Publishing Ltd", "title" : "Cryptic trysts, genomic mergers, and plant speciation", "type" : "article-journal", "volume" : "161" }, "uris" : [ "http://www.mendeley.com/documents/?uuid=45b5879a-5816-4fdb-b652-97d6c626f50b" ] } ], "mendeley" : { "formattedCitation" : "[10,20,21]", "plainTextFormattedCitation" : "[10,20,21]", "previouslyFormattedCitation" : "[10,20,21]" }, "properties" : { "noteIndex" : 0 }, "schema" : "https://github.com/citation-style-language/schema/raw/master/csl-citation.json" }</w:instrText>
      </w:r>
      <w:r w:rsidR="00BD1BB6">
        <w:fldChar w:fldCharType="separate"/>
      </w:r>
      <w:r w:rsidR="00FD72FF" w:rsidRPr="00FD72FF">
        <w:rPr>
          <w:noProof/>
        </w:rPr>
        <w:t>[10,20,21]</w:t>
      </w:r>
      <w:r w:rsidR="00BD1BB6">
        <w:fldChar w:fldCharType="end"/>
      </w:r>
      <w:r>
        <w:t>, and (2) nuclear introgression, as evidenced by the presence of African cotton-like ITS</w:t>
      </w:r>
      <w:r w:rsidR="00BD1BB6">
        <w:t xml:space="preserve"> </w:t>
      </w:r>
      <w:r w:rsidR="00BD1BB6">
        <w:fldChar w:fldCharType="begin" w:fldLock="1"/>
      </w:r>
      <w:r w:rsidR="00BD1BB6">
        <w:instrText>ADDIN CSL_CITATION { "citationItems" : [ { "id" : "ITEM-1", "itemData" : { "DOI" : "S1055-7903(85)71027-5 [pii]\n10.1006/mpev.1995.1027", "ISBN" : "1055-7903 (Print)\n1055-7903 (Linking)", "PMID" : "8845966", "abstract" : "The New World allopolyploid (AD-genome) cottons (Gossypium) originated through hybridization of ancestral diploid species that presently have allopatric ranges in Africa-Asia (the A-genome) and the American tropics and subtropics (the D-genome). Phylogenetic analysis of sequence data from the ribosomal DNA internal transcribed spacer region (ITS1, 5.8S rRNA, ITS2) reveals two strongly supported clades, one corresponding to African species and the other containing all American D-genome species except Gossypium gossypioides, which occupies a basal position within the African clade. This placement conflicts with evidence from fertility relationships, morphology, cytogenetics allozymes, and cpDNA restriction site analysis, which specify a sister-species relationship for G. gossypioides and Gossypium raimondii, deeply embedded within the American D-genome clade. Several alternative explanations for this striking incongruence are considered. The most probable involves: (1) an ancient hybridization event, whereby G. gossypioides experienced contact with an A-genome, either at the diploid level or at the triploid level as a consequence of hybridization with a New World allopolyploid and (2) repeated backcrossing of the hybrid into the G. gossypioides lineage, thereby restoring a nearly pure D-genome, but in the process generating a recombinant ribosomal DNA. We suggest that this process may implicate G. gossypioides, rather than G. raimondii, as the closest living descendant of the ancestral D-genome parent of the allopolyploids. In addition, this example of cryptic, intergenomic introgression between species groups now occupying different hemispheres illustrates how ITS data may provide insights into genome composition and evolutionary history, especially when used in the context of a holistic view that encompasses information from a variety of sources.", "author" : [ { "dropping-particle" : "", "family" : "Wendel", "given" : "J F", "non-dropping-particle" : "", "parse-names" : false, "suffix" : "" }, { "dropping-particle" : "", "family" : "Schnabel", "given" : "A", "non-dropping-particle" : "", "parse-names" : false, "suffix" : "" }, { "dropping-particle" : "", "family" : "Seelanan", "given" : "T", "non-dropping-particle" : "", "parse-names" : false, "suffix" : "" } ], "container-title" : "Molecular Phylogenetics and Evolution", "edition" : "1995/09/01", "id" : "ITEM-1", "issue" : "3", "issued" : { "date-parts" : [ [ "1995" ] ] }, "language" : "eng", "note" : "Wendel, J F\nSchnabel, A\nSeelanan, T\nComparative Study\nResearch Support, U.S. Gov't, Non-P.H.S.\nUnited states\nMolecular phylogenetics and evolution\nMol Phylogenet Evol. 1995 Sep;4(3):298-313.", "page" : "298-313", "title" : "An unusual ribosomal DNA sequence from Gossypium gossypioides reveals ancient, cryptic, intergenomic introgression", "type" : "article-journal", "volume" : "4" }, "uris" : [ "http://www.mendeley.com/documents/?uuid=9c7fb680-5d3c-45a0-8a8c-66a3482a6604" ] } ], "mendeley" : { "formattedCitation" : "[11]", "plainTextFormattedCitation" : "[11]", "previouslyFormattedCitation" : "[11]" }, "properties" : { "noteIndex" : 0 }, "schema" : "https://github.com/citation-style-language/schema/raw/master/csl-citation.json" }</w:instrText>
      </w:r>
      <w:r w:rsidR="00BD1BB6">
        <w:fldChar w:fldCharType="separate"/>
      </w:r>
      <w:r w:rsidR="00BD1BB6" w:rsidRPr="00BD1BB6">
        <w:rPr>
          <w:noProof/>
        </w:rPr>
        <w:t>[11]</w:t>
      </w:r>
      <w:r w:rsidR="00BD1BB6">
        <w:fldChar w:fldCharType="end"/>
      </w:r>
      <w:r>
        <w:t xml:space="preserve"> and repetitive DNA</w:t>
      </w:r>
      <w:r w:rsidR="00BD1BB6">
        <w:t xml:space="preserve"> </w:t>
      </w:r>
      <w:r w:rsidR="00BD1BB6">
        <w:fldChar w:fldCharType="begin" w:fldLock="1"/>
      </w:r>
      <w:r w:rsidR="006C0A1E">
        <w:instrText>ADDIN CSL_CITATION { "citationItems" : [ { "id" : "ITEM-1", "itemData" : { "ISSN" : "10889051", "author" : [ { "dropping-particle" : "", "family" : "Zhao", "given" : "X.-P.", "non-dropping-particle" : "", "parse-names" : false, "suffix" : "" }, { "dropping-particle" : "", "family" : "Si", "given" : "Y", "non-dropping-particle" : "", "parse-names" : false, "suffix" : "" }, { "dropping-particle" : "", "family" : "Hanson", "given" : "R E", "non-dropping-particle" : "", "parse-names" : false, "suffix" : "" }, { "dropping-particle" : "", "family" : "Crane", "given" : "C F", "non-dropping-particle" : "", "parse-names" : false, "suffix" : "" }, { "dropping-particle" : "", "family" : "Price", "given" : "H J", "non-dropping-particle" : "", "parse-names" : false, "suffix" : "" }, { "dropping-particle" : "", "family" : "Stelly", "given" : "D M", "non-dropping-particle" : "", "parse-names" : false, "suffix" : "" }, { "dropping-particle" : "", "family" : "Wendel", "given" : "J F", "non-dropping-particle" : "", "parse-names" : false, "suffix" : "" }, { "dropping-particle" : "", "family" : "Paterson", "given" : "A H", "non-dropping-particle" : "", "parse-names" : false, "suffix" : "" } ], "container-title" : "Genome Research", "id" : "ITEM-1", "issue" : "6", "issued" : { "date-parts" : [ [ "1998" ] ] }, "title" : "Erratum: Dispersed repetitive DNA has spread to new genomes since polypoid formation in cotton (Genome Research (1998) 8 (479-492))", "type" : "article-journal", "volume" : "8" }, "uris" : [ "http://www.mendeley.com/documents/?uuid=82dfad9b-6617-42c7-a3f5-050671a2329f" ] } ], "mendeley" : { "formattedCitation" : "[39]", "plainTextFormattedCitation" : "[39]", "previouslyFormattedCitation" : "[39]" }, "properties" : { "noteIndex" : 0 }, "schema" : "https://github.com/citation-style-language/schema/raw/master/csl-citation.json" }</w:instrText>
      </w:r>
      <w:r w:rsidR="00BD1BB6">
        <w:fldChar w:fldCharType="separate"/>
      </w:r>
      <w:r w:rsidR="00FD72FF" w:rsidRPr="00FD72FF">
        <w:rPr>
          <w:noProof/>
        </w:rPr>
        <w:t>[39]</w:t>
      </w:r>
      <w:r w:rsidR="00BD1BB6">
        <w:fldChar w:fldCharType="end"/>
      </w:r>
      <w:r>
        <w:t>. Clear evidence of chloroplast-nuclear conflict is seen in the analyses here, congruent with previous observations</w:t>
      </w:r>
      <w:r w:rsidR="003F19FE">
        <w:t>, which is resolved when the putatively introgressed accessions are removed (data not shown)</w:t>
      </w:r>
      <w:r>
        <w:t>. Evidence for nuclear introgression is less clear (see below) and warrants additional analyses</w:t>
      </w:r>
      <w:r w:rsidR="00755C3A">
        <w:t xml:space="preserve"> involving more </w:t>
      </w:r>
      <w:r w:rsidR="00755C3A" w:rsidRPr="00DE335C">
        <w:rPr>
          <w:i/>
        </w:rPr>
        <w:t>Gossypium</w:t>
      </w:r>
      <w:r w:rsidR="00755C3A">
        <w:t xml:space="preserve"> species, which is</w:t>
      </w:r>
      <w:r>
        <w:t xml:space="preserve"> beyond the scope of the present</w:t>
      </w:r>
      <w:r w:rsidR="00D36B7D">
        <w:t xml:space="preserve"> paper</w:t>
      </w:r>
      <w:r>
        <w:t>.</w:t>
      </w:r>
    </w:p>
    <w:p w14:paraId="67741FD0" w14:textId="28415E42" w:rsidR="00570E0C" w:rsidRDefault="00570E0C">
      <w:r>
        <w:rPr>
          <w:b/>
        </w:rPr>
        <w:t>Divergence amounts and rates of molecular evolution</w:t>
      </w:r>
    </w:p>
    <w:p w14:paraId="0CD73CCB" w14:textId="68A97A3A" w:rsidR="008D24A9" w:rsidRPr="002D4448" w:rsidRDefault="007077DE">
      <w:r>
        <w:t xml:space="preserve">Divergence times were calculated for the thirteen extant </w:t>
      </w:r>
      <w:r>
        <w:rPr>
          <w:i/>
        </w:rPr>
        <w:t>Houzingenia</w:t>
      </w:r>
      <w:r>
        <w:t xml:space="preserve"> </w:t>
      </w:r>
      <w:r w:rsidRPr="003F19FE">
        <w:t>species (</w:t>
      </w:r>
      <w:r w:rsidRPr="003F19FE">
        <w:rPr>
          <w:u w:color="FF0000"/>
        </w:rPr>
        <w:t>Figure</w:t>
      </w:r>
      <w:r w:rsidRPr="003F19FE">
        <w:t xml:space="preserve"> </w:t>
      </w:r>
      <w:r w:rsidR="00FE24AF" w:rsidRPr="003F19FE">
        <w:t>1</w:t>
      </w:r>
      <w:r w:rsidRPr="003F19FE">
        <w:t xml:space="preserve">) using the </w:t>
      </w:r>
      <w:proofErr w:type="spellStart"/>
      <w:r w:rsidRPr="003F19FE">
        <w:rPr>
          <w:i/>
        </w:rPr>
        <w:t>chronos</w:t>
      </w:r>
      <w:proofErr w:type="spellEnd"/>
      <w:r w:rsidRPr="003F19FE">
        <w:rPr>
          <w:i/>
        </w:rPr>
        <w:t xml:space="preserve"> </w:t>
      </w:r>
      <w:r w:rsidRPr="003F19FE">
        <w:t>function in the R package {ape}</w:t>
      </w:r>
      <w:r w:rsidR="000743AE">
        <w:t xml:space="preserve"> and using the median divergence time for the Malvaceae, as per Grover et al (2018)</w:t>
      </w:r>
      <w:r w:rsidRPr="003F19FE">
        <w:t xml:space="preserve">; see methods. Subgenus </w:t>
      </w:r>
      <w:r w:rsidRPr="003F19FE">
        <w:rPr>
          <w:i/>
        </w:rPr>
        <w:t xml:space="preserve">Houzingenia </w:t>
      </w:r>
      <w:r w:rsidRPr="003F19FE">
        <w:t xml:space="preserve">diverged an estimated 6.58 mya from the remaining cotton subgenera (here represented by </w:t>
      </w:r>
      <w:r w:rsidRPr="003F19FE">
        <w:rPr>
          <w:i/>
        </w:rPr>
        <w:t>Longiloba</w:t>
      </w:r>
      <w:r w:rsidRPr="003F19FE">
        <w:t>), which falls within prior estimates for the basal radiation of cotton lineages</w:t>
      </w:r>
      <w:r w:rsidR="00BD1BB6">
        <w:t xml:space="preserve"> </w:t>
      </w:r>
      <w:r w:rsidR="00BD1BB6">
        <w:fldChar w:fldCharType="begin" w:fldLock="1"/>
      </w:r>
      <w:r w:rsidR="006C0A1E">
        <w:instrText>ADDIN CSL_CITATION { "citationItems" : [ { "id" : "ITEM-1", "itemData" : { "DOI" : "10.1093/molbev/msg065", "ISBN" : "0737-4038", "abstract" : "Molecular evolutionary rate variation in Gossypium (cotton) was characterized using sequence data for 48 nuclear genes from both genomes of allotetraploid cotton, models of its diploid progenitors, and an outgroup. Substitution rates varied widely among the 48 genes, with silent and replacement substitution levels varying from 0.018 to 0.162 and from 0.000 to 0.073, respectively, in comparisons between orthologous Gossypium and outgroup sequences. However, about 90% of the genes had silent substitution rates spanning a more narrow threefold range. Because there was no evidence of rate heterogeneity among lineages for any gene and because rates were highly correlated in independent tests, evolutionary rate is inferred to be a property of each gene or its genetic milieu rather than the clade to which it belongs. Evidence from approximately 200,000 nucleotides (40,000 per genome) suggests that polyploidy in Gossypium led to a modest enhancement in rates of nucleotide substitution. Phylogenetic analysis for each gene yielded the topology expected from organismal history, indicating an absence of gene conversion or recombination among homoeologs subsequent to allopolyploid formation. Using the mean synonymous substitution rate calculated across the 48 genes, allopolyploid cotton is estimated to have formed circa 1.5 million years ago (MYA), after divergence of the diploid progenitors about 6.7 MYA.", "author" : [ { "dropping-particle" : "", "family" : "Senchina", "given" : "David S", "non-dropping-particle" : "", "parse-names" : false, "suffix" : "" }, { "dropping-particle" : "", "family" : "Alvarez", "given" : "Ines", "non-dropping-particle" : "", "parse-names" : false, "suffix" : "" }, { "dropping-particle" : "", "family" : "Cronn", "given" : "Richard C", "non-dropping-particle" : "", "parse-names" : false, "suffix" : "" }, { "dropping-particle" : "", "family" : "Liu", "given" : "Bao", "non-dropping-particle" : "", "parse-names" : false, "suffix" : "" }, { "dropping-particle" : "", "family" : "Rong", "given" : "Junkang", "non-dropping-particle" : "", "parse-names" : false, "suffix" : "" }, { "dropping-particle" : "", "family" : "Noyes", "given" : "Richard D", "non-dropping-particle" : "", "parse-names" : false, "suffix" : "" }, { "dropping-particle" : "", "family" : "Paterson", "given" : "Andrew H", "non-dropping-particle" : "", "parse-names" : false, "suffix" : "" }, { "dropping-particle" : "", "family" : "Wing", "given" : "Rod A", "non-dropping-particle" : "", "parse-names" : false, "suffix" : "" }, { "dropping-particle" : "", "family" : "Wilkins", "given" : "Thea A", "non-dropping-particle" : "", "parse-names" : false, "suffix" : "" }, { "dropping-particle" : "", "family" : "Wendel", "given" : "Jonathan F", "non-dropping-particle" : "", "parse-names" : false, "suffix" : "" } ], "container-title" : "Molecular Biology and Evolution", "id" : "ITEM-1", "issue" : "4", "issued" : { "date-parts" : [ [ "2003" ] ] }, "note" : "10.1093/molbev/msg065", "page" : "633-643", "title" : "Rate variation among nuclear genes and the age of polyploidy in Gossypium", "type" : "article-journal", "volume" : "20" }, "uris" : [ "http://www.mendeley.com/documents/?uuid=7dae0093-4e61-4f7e-b0f2-666ab2c22f25" ] } ], "mendeley" : { "formattedCitation" : "[40]", "plainTextFormattedCitation" : "[40]", "previouslyFormattedCitation" : "[40]" }, "properties" : { "noteIndex" : 0 }, "schema" : "https://github.com/citation-style-language/schema/raw/master/csl-citation.json" }</w:instrText>
      </w:r>
      <w:r w:rsidR="00BD1BB6">
        <w:fldChar w:fldCharType="separate"/>
      </w:r>
      <w:r w:rsidR="00FD72FF" w:rsidRPr="00FD72FF">
        <w:rPr>
          <w:noProof/>
        </w:rPr>
        <w:t>[40]</w:t>
      </w:r>
      <w:r w:rsidR="00BD1BB6">
        <w:fldChar w:fldCharType="end"/>
      </w:r>
      <w:r w:rsidRPr="003F19FE">
        <w:t xml:space="preserve">. The basal-most radiation of the genus is represented by the divergence of </w:t>
      </w:r>
      <w:r w:rsidRPr="003F19FE">
        <w:rPr>
          <w:i/>
        </w:rPr>
        <w:t>G. gossypioides</w:t>
      </w:r>
      <w:r w:rsidRPr="003F19FE">
        <w:t xml:space="preserve"> from the rest of the subgenus, approximately 2.56 mya (</w:t>
      </w:r>
      <w:r w:rsidRPr="003F19FE">
        <w:rPr>
          <w:u w:color="FF0000"/>
        </w:rPr>
        <w:t>Figure</w:t>
      </w:r>
      <w:r w:rsidRPr="003F19FE">
        <w:t xml:space="preserve"> </w:t>
      </w:r>
      <w:r w:rsidR="00FE24AF" w:rsidRPr="003F19FE">
        <w:t>1</w:t>
      </w:r>
      <w:r w:rsidRPr="003F19FE">
        <w:t xml:space="preserve">), although we note that there may be additional error in this estimation arising from cryptic nuclear introgression in </w:t>
      </w:r>
      <w:r w:rsidRPr="003F19FE">
        <w:rPr>
          <w:i/>
        </w:rPr>
        <w:t>G. gossypioides</w:t>
      </w:r>
      <w:r w:rsidRPr="003F19FE">
        <w:t xml:space="preserve">. For this reason, the time estimates for all nodes (including </w:t>
      </w:r>
      <w:r w:rsidRPr="003F19FE">
        <w:rPr>
          <w:i/>
        </w:rPr>
        <w:t>G. gossypioides</w:t>
      </w:r>
      <w:r w:rsidRPr="003F19FE">
        <w:t>) were based on the estimated divergence time range for the next most</w:t>
      </w:r>
      <w:r w:rsidR="009D451E" w:rsidRPr="003F19FE">
        <w:t xml:space="preserve"> </w:t>
      </w:r>
      <w:r w:rsidRPr="003F19FE">
        <w:t xml:space="preserve">basal node, which separates section </w:t>
      </w:r>
      <w:r w:rsidRPr="003F19FE">
        <w:rPr>
          <w:i/>
        </w:rPr>
        <w:t>Erioxylum</w:t>
      </w:r>
      <w:r w:rsidRPr="003F19FE">
        <w:t xml:space="preserve"> subsection </w:t>
      </w:r>
      <w:r w:rsidRPr="003F19FE">
        <w:rPr>
          <w:i/>
        </w:rPr>
        <w:t>Erioxylum</w:t>
      </w:r>
      <w:r w:rsidRPr="003F19FE">
        <w:t xml:space="preserve"> from the remaining subgenus. Most species </w:t>
      </w:r>
      <w:r w:rsidR="009D451E" w:rsidRPr="003F19FE">
        <w:t xml:space="preserve">are inferred to have </w:t>
      </w:r>
      <w:r w:rsidRPr="003F19FE">
        <w:t xml:space="preserve">diverged relatively recently, within the last 0.5-2 my, with the notable exception of </w:t>
      </w:r>
      <w:r w:rsidRPr="003F19FE">
        <w:rPr>
          <w:i/>
        </w:rPr>
        <w:t xml:space="preserve">G. davidsonii </w:t>
      </w:r>
      <w:r w:rsidRPr="003F19FE">
        <w:t xml:space="preserve">and </w:t>
      </w:r>
      <w:r w:rsidRPr="003F19FE">
        <w:rPr>
          <w:i/>
        </w:rPr>
        <w:t>G. klotzschianum</w:t>
      </w:r>
      <w:r w:rsidR="009D451E" w:rsidRPr="003F19FE">
        <w:t xml:space="preserve">, </w:t>
      </w:r>
      <w:r w:rsidRPr="003F19FE">
        <w:t xml:space="preserve">here estimated </w:t>
      </w:r>
      <w:r w:rsidR="009D451E" w:rsidRPr="003F19FE">
        <w:t xml:space="preserve">to share an ancestor that is </w:t>
      </w:r>
      <w:r w:rsidRPr="003F19FE">
        <w:t>an order of magnitude more recent than previously suggested by allozyme and chloroplast restriction site analysis</w:t>
      </w:r>
      <w:r w:rsidR="00BD1BB6">
        <w:t xml:space="preserve"> </w:t>
      </w:r>
      <w:r w:rsidR="00BD1BB6">
        <w:fldChar w:fldCharType="begin" w:fldLock="1"/>
      </w:r>
      <w:r w:rsidR="006C0A1E">
        <w:instrText>ADDIN CSL_CITATION { "citationItems" : [ { "id" : "ITEM-1", "itemData" : { "DOI" : "10.1007/BF00940598", "ISBN" : "1615-6110", "abstract" : "Molecular divergence betweenGossypium klotzschianum andG. davidsonii was studied. The former is endemic to five of the larger islands of the Galapagos, whileG. davidsonii is restricted to the southern half of Baja California, approximately 2 500 km distant. A substantial body of genetic and taxonomic data suggests that these two species are related as progenitor and derivative. Interspecific hybrids are fully fertile, with no evidence of F2 breakdown and normal segregation of genetic markers. Allozyme analysis of 33 populations for 41 loci indicated that the allelic composition ofG. klotzschianum represents a subset ofG. davidsonii. Although genetic diversity is relatively restricted in both species, calculated measures demonstrate higher levels of genetic variability and greater population structuring inG. davidsonii than inG. klotzschianum. The interspecific genetic identity of 0.87 is typical for progenitor-derivative species pairs. Chloroplast DNAs were surveyed for variation with 25 restriction enzymes using hybridization probes that cover the entire chloroplast genome. No intraspecific and little interspecific variation was detected among 560 cpDNA restriction sites, representing sequence information for approximately 3200 nucleotides. Only 3 mutational differences distinguished the two species, resulting in a sequence divergence estimate of 0.09%. Divergence times were estimated from both the isozyme data and the cpDNA restriction site data. Although these estimates have several sources of error, both molecular data sets were congruent in suggesting that the two lineages diverged between 250000 and 700000 years ago. Accumulated evidence suggests that dispersal was from Baja California to the Galapagos Islands rather than the reverse, and most likely was mediated by trans-oceanic drift.G. klotzschianum may be the only species of the endemic Galapagos flora to have arisen from a northern Mexican progenitor.", "author" : [ { "dropping-particle" : "", "family" : "Wendel", "given" : "J F", "non-dropping-particle" : "", "parse-names" : false, "suffix" : "" }, { "dropping-particle" : "", "family" : "Percival", "given" : "A E", "non-dropping-particle" : "", "parse-names" : false, "suffix" : "" } ], "container-title" : "Plant Systematics and Evolution", "id" : "ITEM-1", "issue" : "1", "issued" : { "date-parts" : [ [ "1990" ] ] }, "page" : "99-115", "title" : "Molecular divergence in the Galapagos Islands\u2014Baja California species pair, Gossypium klotzschianum and G. davidsonii (Malvaceae)", "type" : "article-journal", "volume" : "171" }, "uris" : [ "http://www.mendeley.com/documents/?uuid=0abd55ff-b9e2-4efe-95b8-20350324353c" ] } ], "mendeley" : { "formattedCitation" : "[41]", "plainTextFormattedCitation" : "[41]", "previouslyFormattedCitation" : "[41]" }, "properties" : { "noteIndex" : 0 }, "schema" : "https://github.com/citation-style-language/schema/raw/master/csl-citation.json" }</w:instrText>
      </w:r>
      <w:r w:rsidR="00BD1BB6">
        <w:fldChar w:fldCharType="separate"/>
      </w:r>
      <w:r w:rsidR="00FD72FF" w:rsidRPr="00FD72FF">
        <w:rPr>
          <w:noProof/>
        </w:rPr>
        <w:t>[41]</w:t>
      </w:r>
      <w:r w:rsidR="00BD1BB6">
        <w:fldChar w:fldCharType="end"/>
      </w:r>
      <w:r w:rsidRPr="003F19FE">
        <w:t>. Their near</w:t>
      </w:r>
      <w:r w:rsidR="009D451E" w:rsidRPr="003F19FE">
        <w:t>-</w:t>
      </w:r>
      <w:r w:rsidRPr="003F19FE">
        <w:t xml:space="preserve">identical nature is reflected in both their estimated nuclear </w:t>
      </w:r>
      <w:r w:rsidRPr="002D4448">
        <w:t xml:space="preserve">branch lengths (0.0003 substitutions per site versus 0.0018 to 0.0065 on other terminal branches) and their rates of substitution (0.0000 to 0.0048 dS and 0.0000 </w:t>
      </w:r>
      <w:proofErr w:type="gramStart"/>
      <w:r w:rsidRPr="002D4448">
        <w:t>dN</w:t>
      </w:r>
      <w:proofErr w:type="gramEnd"/>
      <w:r w:rsidRPr="002D4448">
        <w:t xml:space="preserve">; Table </w:t>
      </w:r>
      <w:r w:rsidR="00FE24AF" w:rsidRPr="002D4448">
        <w:t>5</w:t>
      </w:r>
      <w:r w:rsidRPr="002D4448">
        <w:t xml:space="preserve">). While this close relationship between </w:t>
      </w:r>
      <w:r w:rsidRPr="002D4448">
        <w:rPr>
          <w:i/>
        </w:rPr>
        <w:t xml:space="preserve">G. davidsonii </w:t>
      </w:r>
      <w:r w:rsidRPr="002D4448">
        <w:t xml:space="preserve">and </w:t>
      </w:r>
      <w:r w:rsidRPr="002D4448">
        <w:rPr>
          <w:i/>
        </w:rPr>
        <w:t>G. klotzschianum</w:t>
      </w:r>
      <w:r w:rsidRPr="002D4448">
        <w:t xml:space="preserve"> has been reported previously</w:t>
      </w:r>
      <w:r w:rsidR="00BD1BB6">
        <w:t xml:space="preserve"> </w:t>
      </w:r>
      <w:r w:rsidR="00BD1BB6">
        <w:fldChar w:fldCharType="begin" w:fldLock="1"/>
      </w:r>
      <w:r w:rsidR="006C0A1E">
        <w:instrText>ADDIN CSL_CITATION { "citationItems" : [ { "id" : "ITEM-1", "itemData" : { "DOI" : "10.1007/BF00940598", "ISBN" : "1615-6110", "abstract" : "Molecular divergence betweenGossypium klotzschianum andG. davidsonii was studied. The former is endemic to five of the larger islands of the Galapagos, whileG. davidsonii is restricted to the southern half of Baja California, approximately 2 500 km distant. A substantial body of genetic and taxonomic data suggests that these two species are related as progenitor and derivative. Interspecific hybrids are fully fertile, with no evidence of F2 breakdown and normal segregation of genetic markers. Allozyme analysis of 33 populations for 41 loci indicated that the allelic composition ofG. klotzschianum represents a subset ofG. davidsonii. Although genetic diversity is relatively restricted in both species, calculated measures demonstrate higher levels of genetic variability and greater population structuring inG. davidsonii than inG. klotzschianum. The interspecific genetic identity of 0.87 is typical for progenitor-derivative species pairs. Chloroplast DNAs were surveyed for variation with 25 restriction enzymes using hybridization probes that cover the entire chloroplast genome. No intraspecific and little interspecific variation was detected among 560 cpDNA restriction sites, representing sequence information for approximately 3200 nucleotides. Only 3 mutational differences distinguished the two species, resulting in a sequence divergence estimate of 0.09%. Divergence times were estimated from both the isozyme data and the cpDNA restriction site data. Although these estimates have several sources of error, both molecular data sets were congruent in suggesting that the two lineages diverged between 250000 and 700000 years ago. Accumulated evidence suggests that dispersal was from Baja California to the Galapagos Islands rather than the reverse, and most likely was mediated by trans-oceanic drift.G. klotzschianum may be the only species of the endemic Galapagos flora to have arisen from a northern Mexican progenitor.", "author" : [ { "dropping-particle" : "", "family" : "Wendel", "given" : "J F", "non-dropping-particle" : "", "parse-names" : false, "suffix" : "" }, { "dropping-particle" : "", "family" : "Percival", "given" : "A E", "non-dropping-particle" : "", "parse-names" : false, "suffix" : "" } ], "container-title" : "Plant Systematics and Evolution", "id" : "ITEM-1", "issue" : "1", "issued" : { "date-parts" : [ [ "1990" ] ] }, "page" : "99-115", "title" : "Molecular divergence in the Galapagos Islands\u2014Baja California species pair, Gossypium klotzschianum and G. davidsonii (Malvaceae)", "type" : "article-journal", "volume" : "171" }, "uris" : [ "http://www.mendeley.com/documents/?uuid=0abd55ff-b9e2-4efe-95b8-20350324353c" ] } ], "mendeley" : { "formattedCitation" : "[41]", "plainTextFormattedCitation" : "[41]", "previouslyFormattedCitation" : "[41]" }, "properties" : { "noteIndex" : 0 }, "schema" : "https://github.com/citation-style-language/schema/raw/master/csl-citation.json" }</w:instrText>
      </w:r>
      <w:r w:rsidR="00BD1BB6">
        <w:fldChar w:fldCharType="separate"/>
      </w:r>
      <w:r w:rsidR="00FD72FF" w:rsidRPr="00FD72FF">
        <w:rPr>
          <w:noProof/>
        </w:rPr>
        <w:t>[41]</w:t>
      </w:r>
      <w:r w:rsidR="00BD1BB6">
        <w:fldChar w:fldCharType="end"/>
      </w:r>
      <w:r w:rsidRPr="002D4448">
        <w:t xml:space="preserve">, this is the first modern estimate of genome-wide divergence between these two </w:t>
      </w:r>
      <w:commentRangeStart w:id="2"/>
      <w:commentRangeStart w:id="3"/>
      <w:r w:rsidRPr="002D4448">
        <w:t>species</w:t>
      </w:r>
      <w:commentRangeEnd w:id="2"/>
      <w:r w:rsidR="009D451E" w:rsidRPr="002D4448">
        <w:rPr>
          <w:rStyle w:val="CommentReference"/>
        </w:rPr>
        <w:commentReference w:id="2"/>
      </w:r>
      <w:commentRangeEnd w:id="3"/>
      <w:r w:rsidR="000743AE" w:rsidRPr="002D4448">
        <w:rPr>
          <w:rStyle w:val="CommentReference"/>
        </w:rPr>
        <w:commentReference w:id="3"/>
      </w:r>
      <w:r w:rsidRPr="002D4448">
        <w:t>.</w:t>
      </w:r>
    </w:p>
    <w:p w14:paraId="3843F2B7" w14:textId="377FE613" w:rsidR="008D24A9" w:rsidRPr="002D4448" w:rsidRDefault="007077DE">
      <w:r w:rsidRPr="002D4448">
        <w:t xml:space="preserve">Genome-wide rates of molecular evolution among </w:t>
      </w:r>
      <w:r w:rsidRPr="002D4448">
        <w:rPr>
          <w:i/>
        </w:rPr>
        <w:t>Houzingenia</w:t>
      </w:r>
      <w:r w:rsidRPr="002D4448">
        <w:t xml:space="preserve"> species were calculated for all species comparisons (Table </w:t>
      </w:r>
      <w:r w:rsidR="00FE24AF" w:rsidRPr="002D4448">
        <w:t>5</w:t>
      </w:r>
      <w:r w:rsidRPr="002D4448">
        <w:t>). As expected, pairwise synonymous mutation rates (dS, average = 0.0213 substitutions/site) were approximately an order of magnitude greater than the nonsynonymous mutation rates (</w:t>
      </w:r>
      <w:proofErr w:type="gramStart"/>
      <w:r w:rsidRPr="002D4448">
        <w:t>dN</w:t>
      </w:r>
      <w:proofErr w:type="gramEnd"/>
      <w:r w:rsidRPr="002D4448">
        <w:t xml:space="preserve">, average = 0.0026; Table </w:t>
      </w:r>
      <w:r w:rsidR="00FE24AF" w:rsidRPr="002D4448">
        <w:t>5</w:t>
      </w:r>
      <w:r w:rsidRPr="002D4448">
        <w:t xml:space="preserve">). Synonymous mutation rates varied from 0.0000 between the two extant members of subsection Integrifolia, </w:t>
      </w:r>
      <w:r w:rsidRPr="002D4448">
        <w:rPr>
          <w:i/>
        </w:rPr>
        <w:t>G. davidsonii</w:t>
      </w:r>
      <w:r w:rsidRPr="002D4448">
        <w:t xml:space="preserve"> and </w:t>
      </w:r>
      <w:r w:rsidRPr="002D4448">
        <w:rPr>
          <w:i/>
        </w:rPr>
        <w:t>G. klotzschianum</w:t>
      </w:r>
      <w:r w:rsidRPr="002D4448">
        <w:t xml:space="preserve">, to 0.0287 between </w:t>
      </w:r>
      <w:r w:rsidRPr="002D4448">
        <w:rPr>
          <w:i/>
        </w:rPr>
        <w:t xml:space="preserve">G. aridum </w:t>
      </w:r>
      <w:r w:rsidRPr="002D4448">
        <w:t xml:space="preserve">and the basal-most diverging member of </w:t>
      </w:r>
      <w:r w:rsidRPr="002D4448">
        <w:rPr>
          <w:i/>
        </w:rPr>
        <w:t>Houzingenia</w:t>
      </w:r>
      <w:r w:rsidRPr="002D4448">
        <w:t xml:space="preserve">, </w:t>
      </w:r>
      <w:r w:rsidRPr="002D4448">
        <w:rPr>
          <w:i/>
        </w:rPr>
        <w:t>G. gossypioides</w:t>
      </w:r>
      <w:r w:rsidRPr="002D4448">
        <w:t xml:space="preserve">. When considering divergence time between species, the dS range narrows to between </w:t>
      </w:r>
      <w:proofErr w:type="gramStart"/>
      <w:r w:rsidRPr="002D4448">
        <w:t>0</w:t>
      </w:r>
      <w:proofErr w:type="gramEnd"/>
      <w:r w:rsidRPr="002D4448">
        <w:t xml:space="preserve"> and 0.017 substitutions/site/million years (my) with 94% of the comparisons falling between dS/my=0.009-0.013. A single dS comparison, </w:t>
      </w:r>
      <w:r w:rsidRPr="002D4448">
        <w:rPr>
          <w:i/>
        </w:rPr>
        <w:t>G. davidsonii</w:t>
      </w:r>
      <w:r w:rsidRPr="002D4448">
        <w:t xml:space="preserve"> and </w:t>
      </w:r>
      <w:r w:rsidRPr="002D4448">
        <w:rPr>
          <w:i/>
        </w:rPr>
        <w:t>G. klotzschianum</w:t>
      </w:r>
      <w:r w:rsidRPr="002D4448">
        <w:t xml:space="preserve">, was less than this range. No pattern was </w:t>
      </w:r>
      <w:r w:rsidR="000C1EE9" w:rsidRPr="002D4448">
        <w:t xml:space="preserve">evident </w:t>
      </w:r>
      <w:r w:rsidRPr="002D4448">
        <w:t xml:space="preserve">in the four values that exceeded this range. Similarly, </w:t>
      </w:r>
      <w:proofErr w:type="gramStart"/>
      <w:r w:rsidRPr="002D4448">
        <w:t>dN</w:t>
      </w:r>
      <w:proofErr w:type="gramEnd"/>
      <w:r w:rsidRPr="002D4448">
        <w:t xml:space="preserve"> varied from 0.000 between </w:t>
      </w:r>
      <w:r w:rsidRPr="002D4448">
        <w:rPr>
          <w:i/>
        </w:rPr>
        <w:t xml:space="preserve">G. </w:t>
      </w:r>
      <w:r w:rsidRPr="002D4448">
        <w:rPr>
          <w:i/>
        </w:rPr>
        <w:lastRenderedPageBreak/>
        <w:t>davidsonii</w:t>
      </w:r>
      <w:r w:rsidRPr="002D4448">
        <w:t xml:space="preserve"> and </w:t>
      </w:r>
      <w:r w:rsidRPr="002D4448">
        <w:rPr>
          <w:i/>
        </w:rPr>
        <w:t xml:space="preserve">G. klotzschianum </w:t>
      </w:r>
      <w:r w:rsidRPr="002D4448">
        <w:t xml:space="preserve">to 0.0033 between </w:t>
      </w:r>
      <w:r w:rsidRPr="002D4448">
        <w:rPr>
          <w:i/>
        </w:rPr>
        <w:t>G. lobatum</w:t>
      </w:r>
      <w:r w:rsidRPr="002D4448">
        <w:t xml:space="preserve"> and </w:t>
      </w:r>
      <w:r w:rsidRPr="002D4448">
        <w:rPr>
          <w:i/>
        </w:rPr>
        <w:t>G. gossypioides</w:t>
      </w:r>
      <w:r w:rsidRPr="002D4448">
        <w:t xml:space="preserve">, again reflecting the basal nature of </w:t>
      </w:r>
      <w:r w:rsidRPr="002D4448">
        <w:rPr>
          <w:i/>
        </w:rPr>
        <w:t>G. gossypioides</w:t>
      </w:r>
      <w:r w:rsidRPr="002D4448">
        <w:t xml:space="preserve">. When standardized by time, the range narrows to </w:t>
      </w:r>
      <w:proofErr w:type="gramStart"/>
      <w:r w:rsidRPr="002D4448">
        <w:t>dN=</w:t>
      </w:r>
      <w:proofErr w:type="gramEnd"/>
      <w:r w:rsidRPr="002D4448">
        <w:t xml:space="preserve">0-0.0018, with 90% between dN=0.0011-0.0015. Again, the Integrifolia species occupied the lowest </w:t>
      </w:r>
      <w:proofErr w:type="gramStart"/>
      <w:r w:rsidRPr="002D4448">
        <w:t>dN</w:t>
      </w:r>
      <w:proofErr w:type="gramEnd"/>
      <w:r w:rsidRPr="002D4448">
        <w:t xml:space="preserve"> value; however, notably, the dN value for </w:t>
      </w:r>
      <w:r w:rsidRPr="002D4448">
        <w:rPr>
          <w:i/>
        </w:rPr>
        <w:t xml:space="preserve">G. turneri </w:t>
      </w:r>
      <w:r w:rsidRPr="002D4448">
        <w:t xml:space="preserve">versus </w:t>
      </w:r>
      <w:r w:rsidRPr="002D4448">
        <w:rPr>
          <w:i/>
        </w:rPr>
        <w:t>G. harknessii</w:t>
      </w:r>
      <w:r w:rsidRPr="002D4448">
        <w:t xml:space="preserve"> was similarly small (dN=0.0002). This stands in contrast to the dS value for the pair, which was comparably large at dS=0.0148 (Table </w:t>
      </w:r>
      <w:r w:rsidR="00FE24AF" w:rsidRPr="002D4448">
        <w:t>5</w:t>
      </w:r>
      <w:r w:rsidRPr="002D4448">
        <w:t xml:space="preserve">). </w:t>
      </w:r>
    </w:p>
    <w:p w14:paraId="57D9AEB1" w14:textId="3ED032D5" w:rsidR="008D24A9" w:rsidRPr="002D4448" w:rsidRDefault="007077DE">
      <w:r w:rsidRPr="002D4448">
        <w:rPr>
          <w:b/>
        </w:rPr>
        <w:t>Transposable element characterization</w:t>
      </w:r>
    </w:p>
    <w:p w14:paraId="6C3254C5" w14:textId="7FC17EEC" w:rsidR="00755C3A" w:rsidRDefault="007077DE">
      <w:r>
        <w:t>Similar to previous reports</w:t>
      </w:r>
      <w:r w:rsidR="00BD1BB6">
        <w:t xml:space="preserve"> </w:t>
      </w:r>
      <w:r w:rsidR="00BD1BB6">
        <w:fldChar w:fldCharType="begin" w:fldLock="1"/>
      </w:r>
      <w:r w:rsidR="006C0A1E">
        <w:instrText>ADDIN CSL_CITATION { "citationItems" : [ { "id" : "ITEM-1", "itemData" : { "DOI" : "dx.doi.org/10.1038/nature11798", "ISBN" : "0028-0836", "ISSN" : "00280836", "abstract" : "Polyploidy often confers emergent properties, such as the higher fibre productivity and quality of tetraploid cottons than diploid cottons bred for the same environments. Here we show that an abrupt five-to sixfold ploidy increase approximately 60million years (Myr) ago, and allopolyploidy reuniting divergent Gossypium genomes approximately 1-2 Myr ago, conferred about 30-36-fold duplication of ancestral angiosperm (flowering plant) genes in elite cottons (Gossypium hirsutum and Gossypium barbadense), genetic complexity equalled only by Brassica among sequenced angiosperms. Nascent fibre evolution, before allopolyploidy, is elucidated by comparison of spinnable-fibred Gossypium herbaceum A and non-spinnable Gossypium longicalyx F genomes to one another and the outgroup D genome of non-spinnable Gossypium raimondii. The sequence of a G. hirsutum A t D t (in which t' indicates tetraploid) cultivar reveals many non-reciprocal DNA exchanges between subgenomes that may have contributed to phenotypic innovation and/or other emergent properties such as ecological adaptation by polyploids. Most DNA-level novelty in G. hirsutum recombines alleles from the D-genome progenitor native to its New World habitat and the Old World A-genome progenitor in which spinnable fibre evolved. Coordinated expression changes in proximal groups of functionally distinct genes, including a nuclear mitochondrial DNA block, may account for clusters of cotton-fibre quantitative trait loci affecting diverse traits. Opportunities abound for dissecting emergent properties of other polyploids, particularly angiosperms, by comparison to diploid progenitors and outgroups. \u00a9 2012 Macmillan Publishers Limited. All rights reserved.", "author" : [ { "dropping-particle" : "", "family" : "Paterson", "given" : "A.H. Andrew H", "non-dropping-particle" : "", "parse-names" : false, "suffix" : "" }, { "dropping-particle" : "", "family" : "Wendel", "given" : "Jonathan F J.F.", "non-dropping-particle" : "", "parse-names" : false, "suffix" : "" }, { "dropping-particle" : "", "family" : "Gundlach", "given" : "Heidrun", "non-dropping-particle" : "", "parse-names" : false, "suffix" : "" }, { "dropping-particle" : "", "family" : "Guo", "given" : "Hui", "non-dropping-particle" : "", "parse-names" : false, "suffix" : "" }, { "dropping-particle" : "", "family" : "Jenkins", "given" : "Jerry", "non-dropping-particle" : "", "parse-names" : false, "suffix" : "" }, { "dropping-particle" : "", "family" : "Jin", "given" : "Dianchuan", "non-dropping-particle" : "", "parse-names" : false, "suffix" : "" }, { "dropping-particle" : "", "family" : "Llewellyn", "given" : "Danny", "non-dropping-particle" : "", "parse-names" : false, "suffix" : "" }, { "dropping-particle" : "", "family" : "Showmaker", "given" : "Kurtis C K.C.", "non-dropping-particle" : "", "parse-names" : false, "suffix" : "" }, { "dropping-particle" : "", "family" : "Shu", "given" : "Shengqiang", "non-dropping-particle" : "", "parse-names" : false, "suffix" : "" }, { "dropping-particle" : "", "family" : "Udall", "given" : "Joshua", "non-dropping-particle" : "", "parse-names" : false, "suffix" : "" }, { "dropping-particle" : "", "family" : "Yoo", "given" : "Mi-jeong", "non-dropping-particle" : "", "parse-names" : false, "suffix" : "" }, { "dropping-particle" : "", "family" : "Byers", "given" : "Robert", "non-dropping-particle" : "", "parse-names" : false, "suffix" : "" }, { "dropping-particle" : "", "family" : "Chen", "given" : "Wei", "non-dropping-particle" : "", "parse-names" : false, "suffix" : "" }, { "dropping-particle" : "", "family" : "Doron-Faigenboim", "given" : "Adi", "non-dropping-particle" : "", "parse-names" : false, "suffix" : "" }, { "dropping-particle" : "V", "family" : "Duke", "given" : "M.V. Mary", "non-dropping-particle" : "", "parse-names" : false, "suffix" : "" }, { "dropping-particle" : "", "family" : "Gong", "given" : "Lei", "non-dropping-particle" : "", "parse-names" : false, "suffix" : "" }, { "dropping-particle" : "", "family" : "Grimwood", "given" : "Jane", "non-dropping-particle" : "", "parse-names" : false, "suffix" : "" }, { "dropping-particle" : "", "family" : "Grover", "given" : "Corrinne", "non-dropping-particle" : "", "parse-names" : false, "suffix" : "" }, { "dropping-particle" : "", "family" : "Grupp", "given" : "Kara", "non-dropping-particle" : "", "parse-names" : false, "suffix" : "" }, { "dropping-particle" : "", "family" : "Hu", "given" : "Guanjing", "non-dropping-particle" : "", "parse-names" : false, "suffix" : "" }, { "dropping-particle" : "", "family" : "Lee", "given" : "Tae-ho T.-H.", "non-dropping-particle" : "", "parse-names" : false, "suffix" : "" }, { "dropping-particle" : "", "family" : "Li", "given" : "Jingping", "non-dropping-particle" : "", "parse-names" : false, "suffix" : "" }, { "dropping-particle" : "", "family" : "Lin", "given" : "Lifeng", "non-dropping-particle" : "", "parse-names" : false, "suffix" : "" }, { "dropping-particle" : "", "family" : "Liu", "given" : "Tao", "non-dropping-particle" : "", "parse-names" : false, "suffix" : "" }, { "dropping-particle" : "", "family" : "Marler", "given" : "Barry B.S.", "non-dropping-particle" : "", "parse-names" : false, "suffix" : "" }, { "dropping-particle" : "", "family" : "Page", "given" : "J.T. Justin T", "non-dropping-particle" : "", "parse-names" : false, "suffix" : "" }, { "dropping-particle" : "", "family" : "Roberts", "given" : "A.W. Alison W", "non-dropping-particle" : "", "parse-names" : false, "suffix" : "" }, { "dropping-particle" : "", "family" : "Romanel", "given" : "Elisson", "non-dropping-particle" : "", "parse-names" : false, "suffix" : "" }, { "dropping-particle" : "", "family" : "Sanders", "given" : "W.S. William S", "non-dropping-particle" : "", "parse-names" : false, "suffix" : "" }, { "dropping-particle" : "", "family" : "Szadkowski", "given" : "Emmanuel", "non-dropping-particle" : "", "parse-names" : false, "suffix" : "" }, { "dropping-particle" : "", "family" : "Tan", "given" : "X. Xu", "non-dropping-particle" : "", "parse-names" : false, "suffix" : "" }, { "dropping-particle" : "", "family" : "Tang", "given" : "Haibao", "non-dropping-particle" : "", "parse-names" : false, "suffix" : "" }, { "dropping-particle" : "", "family" : "Xu", "given" : "Chunming", "non-dropping-particle" : "", "parse-names" : false, "suffix" : "" }, { "dropping-particle" : "", "family" : "Wang", "given" : "Jinpeng", "non-dropping-particle" : "", "parse-names" : false, "suffix" : "" }, { "dropping-particle" : "", "family" : "Wang", "given" : "Zining", "non-dropping-particle" : "", "parse-names" : false, "suffix" : "" }, { "dropping-particle" : "", "family" : "Zhang", "given" : "Dong", "non-dropping-particle" : "", "parse-names" : false, "suffix" : "" }, { "dropping-particle" : "", "family" : "Zhang", "given" : "Lan", "non-dropping-particle" : "", "parse-names" : false, "suffix" : "" }, { "dropping-particle" : "", "family" : "Ashrafi", "given" : "Hamid", "non-dropping-particle" : "", "parse-names" : false, "suffix" : "" }, { "dropping-particle" : "", "family" : "Bedon", "given" : "Frank", "non-dropping-particle" : "", "parse-names" : false, "suffix" : "" }, { "dropping-particle" : "", "family" : "Bowers", "given" : "J.E. John E", "non-dropping-particle" : "", "parse-names" : false, "suffix" : "" }, { "dropping-particle" : "", "family" : "Brubaker", "given" : "Curt L C.L.", "non-dropping-particle" : "", "parse-names" : false, "suffix" : "" }, { "dropping-particle" : "", "family" : "Chee", "given" : "P.W. Peng W", "non-dropping-particle" : "", "parse-names" : false, "suffix" : "" }, { "dropping-particle" : "", "family" : "Das", "given" : "Sayan", "non-dropping-particle" : "", "parse-names" : false, "suffix" : "" }, { "dropping-particle" : "", "family" : "Gingle", "given" : "A.R. Alan R", "non-dropping-particle" : "", "parse-names" : false, "suffix" : "" }, { "dropping-particle" : "", "family" : "Haigler", "given" : "C.H. Candace H", "non-dropping-particle" : "", "parse-names" : false, "suffix" : "" }, { "dropping-particle" : "", "family" : "Harker", "given" : "David", "non-dropping-particle" : "", "parse-names" : false, "suffix" : "" }, { "dropping-particle" : "V", "family" : "Hoffmann", "given" : "L.V. Lucia", "non-dropping-particle" : "", "parse-names" : false, "suffix" : "" }, { "dropping-particle" : "", "family" : "Hovav", "given" : "Ran", "non-dropping-particle" : "", "parse-names" : false, "suffix" : "" }, { "dropping-particle" : "", "family" : "Jones", "given" : "Donald C D.C.", "non-dropping-particle" : "", "parse-names" : false, "suffix" : "" }, { "dropping-particle" : "", "family" : "Lemke", "given" : "Cornelia", "non-dropping-particle" : "", "parse-names" : false, "suffix" : "" }, { "dropping-particle" : "", "family" : "Mansoor", "given" : "Shahid", "non-dropping-particle" : "", "parse-names" : false, "suffix" : "" }, { "dropping-particle" : "", "family" : "Rahman", "given" : "Mehboob ur M.U.", "non-dropping-particle" : "", "parse-names" : false, "suffix" : "" }, { "dropping-particle" : "", "family" : "Rainville", "given" : "Lisa N L.N.", "non-dropping-particle" : "", "parse-names" : false, "suffix" : "" }, { "dropping-particle" : "", "family" : "Rambani", "given" : "Aditi", "non-dropping-particle" : "", "parse-names" : false, "suffix" : "" }, { "dropping-particle" : "", "family" : "Reddy", "given" : "Umesh K U.K.", "non-dropping-particle" : "", "parse-names" : false, "suffix" : "" }, { "dropping-particle" : "", "family" : "Rong", "given" : "J.-K. Jun-kang", "non-dropping-particle" : "", "parse-names" : false, "suffix" : "" }, { "dropping-particle" : "", "family" : "Saranga", "given" : "Yehoshua", "non-dropping-particle" : "", "parse-names" : false, "suffix" : "" }, { "dropping-particle" : "", "family" : "Scheffler", "given" : "B.E. Brian E", "non-dropping-particle" : "", "parse-names" : false, "suffix" : "" }, { "dropping-particle" : "", "family" : "Scheffler", "given" : "J.A. Jodi A", "non-dropping-particle" : "", "parse-names" : false, "suffix" : "" }, { "dropping-particle" : "", "family" : "Stelly", "given" : "David M D.M.", "non-dropping-particle" : "", "parse-names" : false, "suffix" : "" }, { "dropping-particle" : "", "family" : "Triplett", "given" : "Barbara A B.A.", "non-dropping-particle" : "", "parse-names" : false, "suffix" : "" }, { "dropping-particle" : "", "family" : "Deynze", "given" : "Allen", "non-dropping-particle" : "Van", "parse-names" : false, "suffix" : "" }, { "dropping-particle" : "", "family" : "Vaslin", "given" : "Maite F S M.F.S.", "non-dropping-particle" : "", "parse-names" : false, "suffix" : "" }, { "dropping-particle" : "", "family" : "Waghmare", "given" : "V.N. Vijay N", "non-dropping-particle" : "", "parse-names" : false, "suffix" : "" }, { "dropping-particle" : "", "family" : "Walford", "given" : "Sally A S.A.", "non-dropping-particle" : "", "parse-names" : false, "suffix" : "" }, { "dropping-particle" : "", "family" : "Wright", "given" : "Robert J R.J.", "non-dropping-particle" : "", "parse-names" : false, "suffix" : "" }, { "dropping-particle" : "", "family" : "Zaki", "given" : "E.A. Essam A", "non-dropping-particle" : "", "parse-names" : false, "suffix" : "" }, { "dropping-particle" : "", "family" : "Zhang", "given" : "Tianzhen", "non-dropping-particle" : "", "parse-names" : false, "suffix" : "" }, { "dropping-particle" : "", "family" : "Dennis", "given" : "Elizabeth S E.S.", "non-dropping-particle" : "", "parse-names" : false, "suffix" : "" }, { "dropping-particle" : "", "family" : "Mayer", "given" : "Klaus F X K.F.X.", "non-dropping-particle" : "", "parse-names" : false, "suffix" : "" }, { "dropping-particle" : "", "family" : "Peterson", "given" : "Daniel G D.G.", "non-dropping-particle" : "", "parse-names" : false, "suffix" : "" }, { "dropping-particle" : "", "family" : "Rokhsar", "given" : "Daniel S D.S.", "non-dropping-particle" : "", "parse-names" : false, "suffix" : "" }, { "dropping-particle" : "", "family" : "Wang", "given" : "Xiyin", "non-dropping-particle" : "", "parse-names" : false, "suffix" : "" }, { "dropping-particle" : "", "family" : "Schmutz", "given" : "Jeremy", "non-dropping-particle" : "", "parse-names" : false, "suffix" : "" } ], "container-title" : "Nature", "id" : "ITEM-1", "issue" : "7429", "issued" : { "date-parts" : [ [ "2012" ] ] }, "note" : "From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Page, Justin T; Roberts, Alison W; Romanel, Elisson; Sanders, William S; Szadkowski, Emmanuel; Tan, X.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E.A. Essam A; Zhang, Tianzhen; Dennis, Elizabeth S; Mayer, Klaus F X; Peterson, Daniel G; Rokhsar, Daniel S; Wang, Xiyin; Schmutz, Jeremy)\n\nFrom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S; Page, Justin T; Roberts, Alison W; Romanel, Elisson; Sanders, William S; Szadkowski, Emmanuel; Tan,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Essam A; Zhang, Tianzhen; Dennis, Elizabeth S; Mayer, Klaus F X; Peterson, Daniel G; Rokhsar, Daniel S; Wang, Xiyin; Schmutz, Jeremy)\n\n10.1038/nature11798", "page" : "423-427", "publisher" : "Nature Publishing Group, a division of Macmillan Publishers Limited. All Rights Reserved.", "title" : "Repeated polyploidization of Gossypium genomes and the evolution of spinnable cotton fibres", "type" : "article-journal", "volume" : "492" }, "uris" : [ "http://www.mendeley.com/documents/?uuid=7f279605-1cdd-4d59-bb7a-bd3093df91b3" ] } ], "mendeley" : { "formattedCitation" : "[28]", "plainTextFormattedCitation" : "[28]", "previouslyFormattedCitation" : "[28]" }, "properties" : { "noteIndex" : 0 }, "schema" : "https://github.com/citation-style-language/schema/raw/master/csl-citation.json" }</w:instrText>
      </w:r>
      <w:r w:rsidR="00BD1BB6">
        <w:fldChar w:fldCharType="separate"/>
      </w:r>
      <w:r w:rsidR="00FD72FF" w:rsidRPr="00FD72FF">
        <w:rPr>
          <w:noProof/>
        </w:rPr>
        <w:t>[28]</w:t>
      </w:r>
      <w:r w:rsidR="00BD1BB6">
        <w:fldChar w:fldCharType="end"/>
      </w:r>
      <w:r>
        <w:t xml:space="preserve">, repetitive DNAs contribute roughly half of the total genome sequence for all species in subgenus </w:t>
      </w:r>
      <w:r>
        <w:rPr>
          <w:i/>
        </w:rPr>
        <w:t>Houzingenia</w:t>
      </w:r>
      <w:r>
        <w:t xml:space="preserve">, from an average of </w:t>
      </w:r>
      <w:r w:rsidR="006260FB" w:rsidRPr="005611EE">
        <w:t>39</w:t>
      </w:r>
      <w:r w:rsidR="005611EE" w:rsidRPr="005611EE">
        <w:t>.</w:t>
      </w:r>
      <w:r w:rsidR="00A039D2">
        <w:t>4</w:t>
      </w:r>
      <w:r w:rsidRPr="005611EE">
        <w:t xml:space="preserve">% in </w:t>
      </w:r>
      <w:r w:rsidRPr="005611EE">
        <w:rPr>
          <w:i/>
        </w:rPr>
        <w:t xml:space="preserve">G. </w:t>
      </w:r>
      <w:r w:rsidR="005611EE" w:rsidRPr="005611EE">
        <w:rPr>
          <w:i/>
        </w:rPr>
        <w:t>harknessii</w:t>
      </w:r>
      <w:r w:rsidRPr="005611EE">
        <w:t xml:space="preserve"> to </w:t>
      </w:r>
      <w:r w:rsidR="006260FB" w:rsidRPr="005611EE">
        <w:t>46.</w:t>
      </w:r>
      <w:r w:rsidR="00A039D2">
        <w:t>9</w:t>
      </w:r>
      <w:r w:rsidRPr="005611EE">
        <w:t>%</w:t>
      </w:r>
      <w:r>
        <w:t xml:space="preserve"> in </w:t>
      </w:r>
      <w:r>
        <w:rPr>
          <w:i/>
        </w:rPr>
        <w:t>G. a</w:t>
      </w:r>
      <w:r w:rsidR="00E17AB6">
        <w:rPr>
          <w:i/>
        </w:rPr>
        <w:t>rmouria</w:t>
      </w:r>
      <w:r>
        <w:rPr>
          <w:i/>
        </w:rPr>
        <w:t>n</w:t>
      </w:r>
      <w:r w:rsidR="00E17AB6">
        <w:rPr>
          <w:i/>
        </w:rPr>
        <w:t>u</w:t>
      </w:r>
      <w:r>
        <w:rPr>
          <w:i/>
        </w:rPr>
        <w:t>m</w:t>
      </w:r>
      <w:r>
        <w:t xml:space="preserve">. Like most flowering plants, a vast majority of this sequence is due to the </w:t>
      </w:r>
      <w:r w:rsidR="00DE335C">
        <w:t>prevalence</w:t>
      </w:r>
      <w:r>
        <w:t xml:space="preserve"> of </w:t>
      </w:r>
      <w:r w:rsidRPr="0007200B">
        <w:t xml:space="preserve">class II </w:t>
      </w:r>
      <w:r w:rsidRPr="0007200B">
        <w:rPr>
          <w:i/>
        </w:rPr>
        <w:t>gypsy</w:t>
      </w:r>
      <w:r w:rsidRPr="0007200B">
        <w:t xml:space="preserve"> elements, which comprise </w:t>
      </w:r>
      <w:r w:rsidR="005611EE">
        <w:t>29.</w:t>
      </w:r>
      <w:r w:rsidR="00A039D2">
        <w:t>2</w:t>
      </w:r>
      <w:r w:rsidRPr="0007200B">
        <w:t xml:space="preserve"> - </w:t>
      </w:r>
      <w:r w:rsidR="005611EE">
        <w:t>34</w:t>
      </w:r>
      <w:r w:rsidRPr="0007200B">
        <w:t>.</w:t>
      </w:r>
      <w:r w:rsidR="00A039D2">
        <w:t>3</w:t>
      </w:r>
      <w:r w:rsidRPr="0007200B">
        <w:t xml:space="preserve">% of the total genome size for any </w:t>
      </w:r>
      <w:r w:rsidRPr="0007200B">
        <w:rPr>
          <w:i/>
        </w:rPr>
        <w:t>Houzingenia</w:t>
      </w:r>
      <w:r w:rsidRPr="0007200B">
        <w:t xml:space="preserve"> species (</w:t>
      </w:r>
      <w:r w:rsidRPr="0007200B">
        <w:rPr>
          <w:u w:color="FF0000"/>
        </w:rPr>
        <w:t>Figure</w:t>
      </w:r>
      <w:r w:rsidRPr="0007200B">
        <w:t xml:space="preserve"> </w:t>
      </w:r>
      <w:r w:rsidR="00FE24AF" w:rsidRPr="0007200B">
        <w:t>3</w:t>
      </w:r>
      <w:r w:rsidRPr="0007200B">
        <w:t>). Multi-dimensional</w:t>
      </w:r>
      <w:r w:rsidR="00755C3A" w:rsidRPr="0007200B">
        <w:t xml:space="preserve"> TE</w:t>
      </w:r>
      <w:r w:rsidRPr="0007200B">
        <w:t xml:space="preserve"> profile visualization using both log transformed and percent-genome size standardized counts showed considerable overlap among species, and even among subsections (</w:t>
      </w:r>
      <w:r w:rsidRPr="0007200B">
        <w:rPr>
          <w:u w:color="FF0000"/>
        </w:rPr>
        <w:t>Figure</w:t>
      </w:r>
      <w:r w:rsidRPr="0007200B">
        <w:t xml:space="preserve"> </w:t>
      </w:r>
      <w:r w:rsidR="00FE24AF" w:rsidRPr="0007200B">
        <w:t>4</w:t>
      </w:r>
      <w:r w:rsidRPr="0007200B">
        <w:t xml:space="preserve">). </w:t>
      </w:r>
      <w:r w:rsidR="002D4448">
        <w:t>M</w:t>
      </w:r>
      <w:commentRangeStart w:id="4"/>
      <w:commentRangeStart w:id="5"/>
      <w:r w:rsidRPr="0007200B">
        <w:t>ultivariate t-distribution</w:t>
      </w:r>
      <w:commentRangeEnd w:id="4"/>
      <w:r w:rsidR="00755C3A" w:rsidRPr="0007200B">
        <w:rPr>
          <w:rStyle w:val="CommentReference"/>
        </w:rPr>
        <w:commentReference w:id="4"/>
      </w:r>
      <w:commentRangeEnd w:id="5"/>
      <w:r w:rsidR="002D4448">
        <w:rPr>
          <w:rStyle w:val="CommentReference"/>
        </w:rPr>
        <w:commentReference w:id="5"/>
      </w:r>
      <w:r w:rsidRPr="0007200B">
        <w:t xml:space="preserve"> confidence ellipses </w:t>
      </w:r>
      <w:r w:rsidR="002D4448">
        <w:t xml:space="preserve">(as implemented in ggplot2) </w:t>
      </w:r>
      <w:r w:rsidR="0059605A">
        <w:t>are drawn for</w:t>
      </w:r>
      <w:r w:rsidRPr="0007200B">
        <w:t xml:space="preserve"> each subsection</w:t>
      </w:r>
      <w:r w:rsidR="0059605A">
        <w:t>, all of which</w:t>
      </w:r>
      <w:r w:rsidRPr="0007200B">
        <w:t xml:space="preserve"> overlap with at least one other subsection. Even those subsections where insufficient sampling precludes the generation of a confidence ellipse (i.e., </w:t>
      </w:r>
      <w:r w:rsidRPr="0007200B">
        <w:rPr>
          <w:i/>
        </w:rPr>
        <w:t>Selera</w:t>
      </w:r>
      <w:r w:rsidRPr="0007200B">
        <w:t xml:space="preserve"> and </w:t>
      </w:r>
      <w:r w:rsidRPr="0007200B">
        <w:rPr>
          <w:i/>
        </w:rPr>
        <w:t>Integrifolia</w:t>
      </w:r>
      <w:r w:rsidRPr="0007200B">
        <w:t>), the plotted data points are contained within the occupied space of another subsection (</w:t>
      </w:r>
      <w:r w:rsidRPr="0007200B">
        <w:rPr>
          <w:u w:color="FF0000"/>
        </w:rPr>
        <w:t>Figure</w:t>
      </w:r>
      <w:r w:rsidRPr="0007200B">
        <w:t xml:space="preserve"> </w:t>
      </w:r>
      <w:r w:rsidR="00FE24AF" w:rsidRPr="0007200B">
        <w:t>4</w:t>
      </w:r>
      <w:r w:rsidRPr="0007200B">
        <w:t xml:space="preserve">). </w:t>
      </w:r>
      <w:r w:rsidRPr="0007200B">
        <w:rPr>
          <w:i/>
        </w:rPr>
        <w:t>Selera</w:t>
      </w:r>
      <w:r w:rsidRPr="0007200B">
        <w:t xml:space="preserve">, for example, is contained within the confidence ellipse for both </w:t>
      </w:r>
      <w:r w:rsidR="005611EE" w:rsidRPr="005611EE">
        <w:t>all other subsections</w:t>
      </w:r>
      <w:r w:rsidR="005611EE">
        <w:t>, as is</w:t>
      </w:r>
      <w:r w:rsidRPr="0007200B">
        <w:t xml:space="preserve"> </w:t>
      </w:r>
      <w:r w:rsidRPr="0007200B">
        <w:rPr>
          <w:i/>
        </w:rPr>
        <w:t>Integrifolia</w:t>
      </w:r>
      <w:r w:rsidRPr="0007200B">
        <w:t>. Likewise, few repetitive elements (</w:t>
      </w:r>
      <w:r w:rsidR="005611EE">
        <w:t>1</w:t>
      </w:r>
      <w:r w:rsidR="00A039D2">
        <w:t>4</w:t>
      </w:r>
      <w:r w:rsidRPr="0007200B">
        <w:t xml:space="preserve"> </w:t>
      </w:r>
      <w:r>
        <w:t>elements at p&lt;0.5, 1</w:t>
      </w:r>
      <w:r w:rsidR="00A039D2">
        <w:t>3</w:t>
      </w:r>
      <w:r>
        <w:t xml:space="preserve"> </w:t>
      </w:r>
      <w:r>
        <w:rPr>
          <w:i/>
        </w:rPr>
        <w:t>gypsy</w:t>
      </w:r>
      <w:r>
        <w:t xml:space="preserve"> and </w:t>
      </w:r>
      <w:proofErr w:type="gramStart"/>
      <w:r w:rsidR="005611EE">
        <w:t>1</w:t>
      </w:r>
      <w:proofErr w:type="gramEnd"/>
      <w:r w:rsidR="005611EE">
        <w:t xml:space="preserve"> undefined</w:t>
      </w:r>
      <w:r>
        <w:t xml:space="preserve">) differ significantly in copy number among </w:t>
      </w:r>
      <w:r>
        <w:rPr>
          <w:i/>
        </w:rPr>
        <w:t xml:space="preserve">Houzingenia </w:t>
      </w:r>
      <w:r>
        <w:t>species. This apparent overlap in repetitive element profiles is also suggested by the relative amounts of each transposable element category among subsection</w:t>
      </w:r>
      <w:r w:rsidR="00755C3A">
        <w:t>s</w:t>
      </w:r>
      <w:r w:rsidR="00A039D2">
        <w:t xml:space="preserve"> (Figure 3)</w:t>
      </w:r>
      <w:r w:rsidR="00755C3A">
        <w:t xml:space="preserve">. </w:t>
      </w:r>
    </w:p>
    <w:p w14:paraId="550FAFFD" w14:textId="049A7756" w:rsidR="008D24A9" w:rsidRPr="00A828BA" w:rsidRDefault="00755C3A">
      <w:r>
        <w:t xml:space="preserve">To </w:t>
      </w:r>
      <w:r w:rsidR="007077DE">
        <w:t>compare the overlap among subsections, we performed a Procrustes ANOVA with complex linear models, as implemented in the R package [</w:t>
      </w:r>
      <w:proofErr w:type="spellStart"/>
      <w:r w:rsidR="007077DE">
        <w:t>geomorph</w:t>
      </w:r>
      <w:proofErr w:type="spellEnd"/>
      <w:r w:rsidR="007077DE">
        <w:t>]</w:t>
      </w:r>
      <w:r w:rsidR="006C0A1E">
        <w:t xml:space="preserve"> </w:t>
      </w:r>
      <w:r w:rsidR="006C0A1E">
        <w:fldChar w:fldCharType="begin" w:fldLock="1"/>
      </w:r>
      <w:r w:rsidR="0030488A">
        <w:instrText>ADDIN CSL_CITATION { "citationItems" : [ { "id" : "ITEM-1", "itemData" : { "DOI" : "10.1111/2041-210X.12035", "ISBN" : "2041210X", "ISSN" : "2041210X", "PMID" : "24890454", "abstract" : "1. Many ecological and evolutionary studies seek to explain patterns of shape variation and its covariationwith other variables. Geometric morphometrics is often used for this purpose, where a set of shape variables are obtained from landmark coordinates following a Procrustes superimposition. 2. We introduce geomorph: a software package for performing geometric morphometric shape analysis in the R statistical computing environment. 3. Geomorph provides routines for all stages of landmark-based geometric morphometric analyses in two and three-dimensions. It is an open source package to read,manipulate, and digitize landmark data, generate shape variables via Procrustes analysis for points, curves and surfaces, perform statistical analyses of shape variation and covariation, and to provide graphical depictions of shapes and patterns of shape variation. An important contribution of geomorph is the ability to perform Procrustes superimposition on landmark points, as well as semilandmarks from curves and surfaces. 4. Awide range of statisticalmethods germane to testing ecological and evolutionary hypotheses of shape varia- tion are provided. These include standard multivariate methods such as principal components analysis, and approaches for multivariate regression and group comparison.Methods for more specialized analyses, such as for assessing shape allometry, comparing shape trajectories, examining morphological integration, and for assessing phylogenetic signal, are also included. 5. Several functions are provided to graphically visualize results, including routines for examining variation in shape space, visualizing allometric trajectories, comparing specific shapes to one another and for plotting phylogenetic changes inmorphospace. 6. Finally, geomorph participates tomake available advanced geometricmorphometric analyses through the R statistical computing platform.", "author" : [ { "dropping-particle" : "", "family" : "Adams", "given" : "Dean C.", "non-dropping-particle" : "", "parse-names" : false, "suffix" : "" }, { "dropping-particle" : "", "family" : "Ot\u00e1rola-Castillo", "given" : "Erik", "non-dropping-particle" : "", "parse-names" : false, "suffix" : "" } ], "container-title" : "Methods in Ecology and Evolution", "id" : "ITEM-1", "issue" : "4", "issued" : { "date-parts" : [ [ "2013" ] ] }, "page" : "393-399", "title" : "Geomorph: An r package for the collection and analysis of geometric morphometric shape data", "type" : "article-journal", "volume" : "4" }, "uris" : [ "http://www.mendeley.com/documents/?uuid=62a4e1f7-a330-4f97-a51a-929c2b9da69e" ] } ], "mendeley" : { "formattedCitation" : "[42]", "plainTextFormattedCitation" : "[42]", "previouslyFormattedCitation" : "[42]" }, "properties" : { "noteIndex" : 0 }, "schema" : "https://github.com/citation-style-language/schema/raw/master/csl-citation.json" }</w:instrText>
      </w:r>
      <w:r w:rsidR="006C0A1E">
        <w:fldChar w:fldCharType="separate"/>
      </w:r>
      <w:r w:rsidR="006C0A1E" w:rsidRPr="006C0A1E">
        <w:rPr>
          <w:noProof/>
        </w:rPr>
        <w:t>[42]</w:t>
      </w:r>
      <w:r w:rsidR="006C0A1E">
        <w:fldChar w:fldCharType="end"/>
      </w:r>
      <w:r w:rsidR="007077DE">
        <w:t xml:space="preserve">. For this analysis, we compared each subsection using all representatives of that subsection as indicators of variance. Few comparisons showed statistically significant differences, with the patterns of repetitive abundance differing only </w:t>
      </w:r>
      <w:r>
        <w:t xml:space="preserve">between </w:t>
      </w:r>
      <w:r w:rsidR="007077DE" w:rsidRPr="00E5470B">
        <w:rPr>
          <w:i/>
        </w:rPr>
        <w:t>Austroamericana</w:t>
      </w:r>
      <w:r w:rsidR="007077DE">
        <w:t xml:space="preserve"> </w:t>
      </w:r>
      <w:r>
        <w:t xml:space="preserve">and </w:t>
      </w:r>
      <w:r w:rsidR="007077DE" w:rsidRPr="00E5470B">
        <w:rPr>
          <w:i/>
        </w:rPr>
        <w:t>Caducibracteata</w:t>
      </w:r>
      <w:r w:rsidR="007077DE">
        <w:t xml:space="preserve"> and </w:t>
      </w:r>
      <w:r w:rsidR="001C29F5">
        <w:t xml:space="preserve">between </w:t>
      </w:r>
      <w:r w:rsidR="001C29F5">
        <w:rPr>
          <w:i/>
        </w:rPr>
        <w:t xml:space="preserve">Integrifolia </w:t>
      </w:r>
      <w:r w:rsidR="001C29F5">
        <w:t xml:space="preserve">and </w:t>
      </w:r>
      <w:r w:rsidR="001C29F5">
        <w:rPr>
          <w:i/>
        </w:rPr>
        <w:t xml:space="preserve">Selera </w:t>
      </w:r>
      <w:r w:rsidR="007077DE">
        <w:t xml:space="preserve">(p&lt;0.05). Interestingly, the variation in repetitive elements found in monotypic </w:t>
      </w:r>
      <w:r w:rsidR="007077DE" w:rsidRPr="00E5470B">
        <w:rPr>
          <w:i/>
        </w:rPr>
        <w:t>Selera</w:t>
      </w:r>
      <w:r w:rsidR="007077DE">
        <w:t xml:space="preserve">, i.e., </w:t>
      </w:r>
      <w:r w:rsidR="007077DE">
        <w:rPr>
          <w:i/>
        </w:rPr>
        <w:t>G. gossypioides</w:t>
      </w:r>
      <w:r w:rsidR="007077DE">
        <w:t xml:space="preserve">, was not distinct from the remainder of subgenus </w:t>
      </w:r>
      <w:r w:rsidR="007077DE" w:rsidRPr="00E5470B">
        <w:rPr>
          <w:i/>
        </w:rPr>
        <w:t>Houzingenia</w:t>
      </w:r>
      <w:r w:rsidR="007077DE">
        <w:t>. This stands in contrast to previous reports</w:t>
      </w:r>
      <w:r w:rsidR="003C3466">
        <w:t xml:space="preserve"> </w:t>
      </w:r>
      <w:r w:rsidR="003C3466">
        <w:fldChar w:fldCharType="begin" w:fldLock="1"/>
      </w:r>
      <w:r w:rsidR="006C0A1E">
        <w:instrText>ADDIN CSL_CITATION { "citationItems" : [ { "id" : "ITEM-1", "itemData" : { "DOI" : "10.1101/gr.8.5.479", "ISBN" : "1054-9803", "ISSN" : "10889051", "PMID" : "9582192", "abstract" : "Polyploid formation has played a major role in the evolution of many plant and animal genomes; however, surprisingly little is known regarding the subsequent evolution of DNA sequences that become newly united in a common nucleus. Of particular interest is the repetitive DNA fraction, which accounts for most nuclear DNA in higher plants and animals and which can be remarkably different, even in closely related taxa. In one recently formed polyploid, cotton (Gossypium barbadense L.; AD genome), 83 non-cross-hybridizing DNA clones contain dispersed repeats that are estimated to comprise about 24% of the nuclear DNA. Among these, 64 (77%) are largely restricted to diploid taxa containing the larger A genome and collectively account for about half of the difference in DNA content between Old World (A) and New World (D) diploid ancestors of cultivated AD tetraploid cotton. In tetraploid cotton, FISH analysis showed that some A-genome dispersed repeats appear to have spread to D-genome chromosomes. Such spread may also account for the finding that one, and only one, D-genome diploid cotton, Gossypium gossypioides, contains moderate levels of (otherwise) A-genome-specific repeats in addition to normal levels of D-genome repeats. The discovery of A-genome repeats in G. gossypioides adds genome-wide support to a suggestion previously based on evidence from only a single genetic locus that this species may be either the closest living descendant of the New World cotton ancestor, or an adulterated relic of polyploid formation. Spread of dispersed repeats in the early stages of polyploid formation may provide a tag to identify diploid progenitors of a polyploid. Although most repetitive clones do not correspond to known DNA sequences, 4 correspond to known transposons, most contain internal subrepeats, and at least 12 (including 2 of the possible transposons) hybridize to mRNAs expressed at readily discernible levels in cotton seedlings, implicating transposition as one possible mechanism of spread. Integration of molecular, phylogenetic, and cytogenetic analysis of dispersed repetitive DNA may shed new light on evolution of other polyploid genomes, as well as providing valuable landmarks for many aspects of genome analysis.", "author" : [ { "dropping-particle" : "", "family" : "Zhao", "given" : "Xin Ping", "non-dropping-particle" : "", "parse-names" : false, "suffix" : "" }, { "dropping-particle" : "", "family" : "Si", "given" : "Yang", "non-dropping-particle" : "", "parse-names" : false, "suffix" : "" }, { "dropping-particle" : "", "family" : "Hanson", "given" : "Robert E.", "non-dropping-particle" : "", "parse-names" : false, "suffix" : "" }, { "dropping-particle" : "", "family" : "Crane", "given" : "Charles F.", "non-dropping-particle" : "", "parse-names" : false, "suffix" : "" }, { "dropping-particle" : "", "family" : "Price", "given" : "H. James", "non-dropping-particle" : "", "parse-names" : false, "suffix" : "" }, { "dropping-particle" : "", "family" : "Stelly", "given" : "David M.", "non-dropping-particle" : "", "parse-names" : false, "suffix" : "" }, { "dropping-particle" : "", "family" : "Wendel", "given" : "Jonathan F.", "non-dropping-particle" : "", "parse-names" : false, "suffix" : "" }, { "dropping-particle" : "", "family" : "Paterson", "given" : "Andrew H.", "non-dropping-particle" : "", "parse-names" : false, "suffix" : "" } ], "container-title" : "Genome Research", "id" : "ITEM-1", "issue" : "5", "issued" : { "date-parts" : [ [ "1998" ] ] }, "page" : "479-492", "title" : "Dispersed repetitive DNA has spread to new genomes since polyploid formation in cotton", "type" : "article-journal", "volume" : "8" }, "uris" : [ "http://www.mendeley.com/documents/?uuid=29ba1066-d9ea-3b8a-962f-c6b3df2c75a1" ] } ], "mendeley" : { "formattedCitation" : "[22]", "plainTextFormattedCitation" : "[22]", "previouslyFormattedCitation" : "[22]" }, "properties" : { "noteIndex" : 0 }, "schema" : "https://github.com/citation-style-language/schema/raw/master/csl-citation.json" }</w:instrText>
      </w:r>
      <w:r w:rsidR="003C3466">
        <w:fldChar w:fldCharType="separate"/>
      </w:r>
      <w:r w:rsidR="00FD72FF" w:rsidRPr="00FD72FF">
        <w:rPr>
          <w:noProof/>
        </w:rPr>
        <w:t>[22]</w:t>
      </w:r>
      <w:r w:rsidR="003C3466">
        <w:fldChar w:fldCharType="end"/>
      </w:r>
      <w:r w:rsidR="007077DE">
        <w:t xml:space="preserve">, which noted the presence of repeats derived from "African cottons" (here represented by subgenera </w:t>
      </w:r>
      <w:r w:rsidR="007077DE">
        <w:rPr>
          <w:i/>
        </w:rPr>
        <w:t>Gossypium</w:t>
      </w:r>
      <w:r w:rsidR="007077DE">
        <w:t xml:space="preserve"> and </w:t>
      </w:r>
      <w:r w:rsidR="007077DE">
        <w:rPr>
          <w:i/>
        </w:rPr>
        <w:t>Longiloba</w:t>
      </w:r>
      <w:r w:rsidR="007077DE">
        <w:t xml:space="preserve">, i.e., A- and F-genome species). This result is further apparent when including the African subgenera in the </w:t>
      </w:r>
      <w:r w:rsidR="007077DE" w:rsidRPr="009206F6">
        <w:t>ordination (</w:t>
      </w:r>
      <w:r w:rsidR="007077DE" w:rsidRPr="009206F6">
        <w:rPr>
          <w:u w:color="FF0000"/>
        </w:rPr>
        <w:t>Figure</w:t>
      </w:r>
      <w:r w:rsidR="007077DE" w:rsidRPr="009206F6">
        <w:t xml:space="preserve"> </w:t>
      </w:r>
      <w:r w:rsidR="009206F6" w:rsidRPr="009206F6">
        <w:t>5</w:t>
      </w:r>
      <w:r w:rsidR="007077DE" w:rsidRPr="009206F6">
        <w:t xml:space="preserve">); that is, </w:t>
      </w:r>
      <w:r w:rsidR="007077DE" w:rsidRPr="009206F6">
        <w:rPr>
          <w:i/>
        </w:rPr>
        <w:t>G. gossypioides</w:t>
      </w:r>
      <w:r w:rsidR="007077DE" w:rsidRPr="009206F6">
        <w:t xml:space="preserve"> is clearly lumped with the other </w:t>
      </w:r>
      <w:r w:rsidR="007077DE" w:rsidRPr="009206F6">
        <w:rPr>
          <w:i/>
        </w:rPr>
        <w:t>Houzingenia</w:t>
      </w:r>
      <w:r w:rsidR="007077DE" w:rsidRPr="009206F6">
        <w:t xml:space="preserve"> species. While </w:t>
      </w:r>
      <w:r w:rsidRPr="009206F6">
        <w:t xml:space="preserve">this results stands </w:t>
      </w:r>
      <w:r w:rsidR="007077DE" w:rsidRPr="009206F6">
        <w:t>in contrast to expectations</w:t>
      </w:r>
      <w:r w:rsidR="007077DE">
        <w:t>, given previous reports</w:t>
      </w:r>
      <w:r w:rsidR="003C3466">
        <w:t xml:space="preserve"> </w:t>
      </w:r>
      <w:r w:rsidR="003C3466">
        <w:fldChar w:fldCharType="begin" w:fldLock="1"/>
      </w:r>
      <w:r w:rsidR="006C0A1E">
        <w:instrText>ADDIN CSL_CITATION { "citationItems" : [ { "id" : "ITEM-1", "itemData" : { "DOI" : "10.1101/gr.8.5.479", "ISBN" : "1054-9803", "ISSN" : "10889051", "PMID" : "9582192", "abstract" : "Polyploid formation has played a major role in the evolution of many plant and animal genomes; however, surprisingly little is known regarding the subsequent evolution of DNA sequences that become newly united in a common nucleus. Of particular interest is the repetitive DNA fraction, which accounts for most nuclear DNA in higher plants and animals and which can be remarkably different, even in closely related taxa. In one recently formed polyploid, cotton (Gossypium barbadense L.; AD genome), 83 non-cross-hybridizing DNA clones contain dispersed repeats that are estimated to comprise about 24% of the nuclear DNA. Among these, 64 (77%) are largely restricted to diploid taxa containing the larger A genome and collectively account for about half of the difference in DNA content between Old World (A) and New World (D) diploid ancestors of cultivated AD tetraploid cotton. In tetraploid cotton, FISH analysis showed that some A-genome dispersed repeats appear to have spread to D-genome chromosomes. Such spread may also account for the finding that one, and only one, D-genome diploid cotton, Gossypium gossypioides, contains moderate levels of (otherwise) A-genome-specific repeats in addition to normal levels of D-genome repeats. The discovery of A-genome repeats in G. gossypioides adds genome-wide support to a suggestion previously based on evidence from only a single genetic locus that this species may be either the closest living descendant of the New World cotton ancestor, or an adulterated relic of polyploid formation. Spread of dispersed repeats in the early stages of polyploid formation may provide a tag to identify diploid progenitors of a polyploid. Although most repetitive clones do not correspond to known DNA sequences, 4 correspond to known transposons, most contain internal subrepeats, and at least 12 (including 2 of the possible transposons) hybridize to mRNAs expressed at readily discernible levels in cotton seedlings, implicating transposition as one possible mechanism of spread. Integration of molecular, phylogenetic, and cytogenetic analysis of dispersed repetitive DNA may shed new light on evolution of other polyploid genomes, as well as providing valuable landmarks for many aspects of genome analysis.", "author" : [ { "dropping-particle" : "", "family" : "Zhao", "given" : "Xin Ping", "non-dropping-particle" : "", "parse-names" : false, "suffix" : "" }, { "dropping-particle" : "", "family" : "Si", "given" : "Yang", "non-dropping-particle" : "", "parse-names" : false, "suffix" : "" }, { "dropping-particle" : "", "family" : "Hanson", "given" : "Robert E.", "non-dropping-particle" : "", "parse-names" : false, "suffix" : "" }, { "dropping-particle" : "", "family" : "Crane", "given" : "Charles F.", "non-dropping-particle" : "", "parse-names" : false, "suffix" : "" }, { "dropping-particle" : "", "family" : "Price", "given" : "H. James", "non-dropping-particle" : "", "parse-names" : false, "suffix" : "" }, { "dropping-particle" : "", "family" : "Stelly", "given" : "David M.", "non-dropping-particle" : "", "parse-names" : false, "suffix" : "" }, { "dropping-particle" : "", "family" : "Wendel", "given" : "Jonathan F.", "non-dropping-particle" : "", "parse-names" : false, "suffix" : "" }, { "dropping-particle" : "", "family" : "Paterson", "given" : "Andrew H.", "non-dropping-particle" : "", "parse-names" : false, "suffix" : "" } ], "container-title" : "Genome Research", "id" : "ITEM-1", "issue" : "5", "issued" : { "date-parts" : [ [ "1998" ] ] }, "page" : "479-492", "title" : "Dispersed repetitive DNA has spread to new genomes since polyploid formation in cotton", "type" : "article-journal", "volume" : "8" }, "uris" : [ "http://www.mendeley.com/documents/?uuid=29ba1066-d9ea-3b8a-962f-c6b3df2c75a1" ] } ], "mendeley" : { "formattedCitation" : "[22]", "plainTextFormattedCitation" : "[22]", "previouslyFormattedCitation" : "[22]" }, "properties" : { "noteIndex" : 0 }, "schema" : "https://github.com/citation-style-language/schema/raw/master/csl-citation.json" }</w:instrText>
      </w:r>
      <w:r w:rsidR="003C3466">
        <w:fldChar w:fldCharType="separate"/>
      </w:r>
      <w:r w:rsidR="00FD72FF" w:rsidRPr="00FD72FF">
        <w:rPr>
          <w:noProof/>
        </w:rPr>
        <w:t>[22]</w:t>
      </w:r>
      <w:r w:rsidR="003C3466">
        <w:fldChar w:fldCharType="end"/>
      </w:r>
      <w:r w:rsidR="007077DE">
        <w:t xml:space="preserve">, this analysis does not preclude African-like repeats in the </w:t>
      </w:r>
      <w:proofErr w:type="spellStart"/>
      <w:r>
        <w:t>Oaxacan</w:t>
      </w:r>
      <w:proofErr w:type="spellEnd"/>
      <w:r>
        <w:t xml:space="preserve"> endemic</w:t>
      </w:r>
      <w:r w:rsidR="007077DE">
        <w:t xml:space="preserve"> </w:t>
      </w:r>
      <w:r w:rsidR="007077DE">
        <w:rPr>
          <w:i/>
        </w:rPr>
        <w:t>G. gossypioides</w:t>
      </w:r>
      <w:r w:rsidR="007077DE">
        <w:t xml:space="preserve"> genome; </w:t>
      </w:r>
      <w:r w:rsidR="00950C33">
        <w:t>our results indicate only that</w:t>
      </w:r>
      <w:r w:rsidR="007077DE">
        <w:t xml:space="preserve"> this phenomenon is not evident in the present </w:t>
      </w:r>
      <w:r w:rsidR="00950C33">
        <w:t>analysis</w:t>
      </w:r>
      <w:r w:rsidR="007077DE">
        <w:t xml:space="preserve">. </w:t>
      </w:r>
      <w:r w:rsidR="007077DE" w:rsidRPr="00BD6525">
        <w:t>Analysis</w:t>
      </w:r>
      <w:r w:rsidR="007077DE">
        <w:t xml:space="preserve"> of individual clusters </w:t>
      </w:r>
      <w:r w:rsidR="003C1A92">
        <w:t xml:space="preserve">fails to </w:t>
      </w:r>
      <w:r w:rsidR="007077DE">
        <w:t xml:space="preserve">reveal </w:t>
      </w:r>
      <w:r w:rsidR="003C1A92">
        <w:t xml:space="preserve">any </w:t>
      </w:r>
      <w:r w:rsidR="007077DE">
        <w:t xml:space="preserve">clusters where </w:t>
      </w:r>
      <w:r w:rsidR="007077DE">
        <w:rPr>
          <w:i/>
        </w:rPr>
        <w:t>G. gossypioides</w:t>
      </w:r>
      <w:r w:rsidR="007077DE">
        <w:t xml:space="preserve"> is significantly different in copy number from </w:t>
      </w:r>
      <w:r w:rsidR="007077DE" w:rsidRPr="00A828BA">
        <w:t xml:space="preserve">the rest of </w:t>
      </w:r>
      <w:r w:rsidR="007077DE" w:rsidRPr="00A828BA">
        <w:rPr>
          <w:i/>
        </w:rPr>
        <w:t>Houzingenia</w:t>
      </w:r>
      <w:r w:rsidR="00BD6525" w:rsidRPr="00A828BA">
        <w:t>.</w:t>
      </w:r>
      <w:r w:rsidR="007077DE" w:rsidRPr="00A828BA">
        <w:t xml:space="preserve"> Copy numbers for those clusters suggest an increase in copy number for </w:t>
      </w:r>
      <w:r w:rsidR="007077DE" w:rsidRPr="00A828BA">
        <w:rPr>
          <w:i/>
        </w:rPr>
        <w:t>G. gossypioides</w:t>
      </w:r>
      <w:r w:rsidR="007077DE" w:rsidRPr="00A828BA">
        <w:t xml:space="preserve"> relative to both the rest of </w:t>
      </w:r>
      <w:r w:rsidR="007077DE" w:rsidRPr="00A828BA">
        <w:rPr>
          <w:i/>
        </w:rPr>
        <w:t>Houzingenia</w:t>
      </w:r>
      <w:r w:rsidR="007077DE" w:rsidRPr="00A828BA">
        <w:t xml:space="preserve"> and the African subgenera, and therefore are not part of the repeats that distinguish </w:t>
      </w:r>
      <w:r w:rsidR="007077DE" w:rsidRPr="00A828BA">
        <w:rPr>
          <w:i/>
        </w:rPr>
        <w:t>G. gossypioides</w:t>
      </w:r>
      <w:r w:rsidR="007077DE" w:rsidRPr="00A828BA">
        <w:t xml:space="preserve"> from the African subgenera, as reported by Zhao</w:t>
      </w:r>
      <w:r w:rsidR="00E5470B" w:rsidRPr="00A828BA">
        <w:t xml:space="preserve"> et al</w:t>
      </w:r>
      <w:r w:rsidR="007077DE" w:rsidRPr="00A828BA">
        <w:t xml:space="preserve"> (1998)</w:t>
      </w:r>
      <w:r w:rsidR="00950C33" w:rsidRPr="00A828BA">
        <w:t xml:space="preserve"> and in the ribosomal sequences as reported by Wendel et al. (1995)</w:t>
      </w:r>
      <w:r w:rsidR="007077DE" w:rsidRPr="00A828BA">
        <w:t>. BLAST analysis of the repeats reported by Zhao</w:t>
      </w:r>
      <w:r w:rsidR="00E5470B" w:rsidRPr="00A828BA">
        <w:t xml:space="preserve"> et al</w:t>
      </w:r>
      <w:r w:rsidR="007077DE" w:rsidRPr="00A828BA">
        <w:t xml:space="preserve"> (1998) suggest the closest cluster is </w:t>
      </w:r>
      <w:r w:rsidR="007077DE" w:rsidRPr="00A828BA">
        <w:rPr>
          <w:i/>
        </w:rPr>
        <w:t>gypsy</w:t>
      </w:r>
      <w:r w:rsidR="007077DE" w:rsidRPr="00A828BA">
        <w:t xml:space="preserve"> cluster CL</w:t>
      </w:r>
      <w:r w:rsidR="00A828BA" w:rsidRPr="00A828BA">
        <w:t>31</w:t>
      </w:r>
      <w:r w:rsidR="007077DE" w:rsidRPr="00A828BA">
        <w:t xml:space="preserve"> (</w:t>
      </w:r>
      <w:r w:rsidR="00A828BA" w:rsidRPr="00A828BA">
        <w:rPr>
          <w:color w:val="000000"/>
        </w:rPr>
        <w:t>72% coverage of AF060607.1</w:t>
      </w:r>
      <w:r w:rsidR="007077DE" w:rsidRPr="00A828BA">
        <w:t xml:space="preserve">); however, this cluster is not enriched in </w:t>
      </w:r>
      <w:r w:rsidR="007077DE" w:rsidRPr="00A828BA">
        <w:rPr>
          <w:i/>
        </w:rPr>
        <w:t>G. gossypioides</w:t>
      </w:r>
      <w:r w:rsidR="007077DE" w:rsidRPr="00A828BA">
        <w:t xml:space="preserve"> versus the rest of </w:t>
      </w:r>
      <w:r w:rsidR="007077DE" w:rsidRPr="00A828BA">
        <w:rPr>
          <w:i/>
        </w:rPr>
        <w:t xml:space="preserve">Houzingenia </w:t>
      </w:r>
      <w:r w:rsidR="007077DE" w:rsidRPr="00A828BA">
        <w:t>(</w:t>
      </w:r>
      <w:r w:rsidR="00A828BA" w:rsidRPr="00A828BA">
        <w:t>data at https://github.com/IGBB/D_Cottons_USDA</w:t>
      </w:r>
      <w:r w:rsidR="007077DE" w:rsidRPr="00A828BA">
        <w:t>). This lack of enrichment is also reflected when the repetitive clones from Zhao</w:t>
      </w:r>
      <w:r w:rsidR="00950C33" w:rsidRPr="00A828BA">
        <w:t xml:space="preserve"> et al</w:t>
      </w:r>
      <w:r w:rsidR="007077DE" w:rsidRPr="00A828BA">
        <w:t xml:space="preserve"> (1998) are used to mask each </w:t>
      </w:r>
      <w:r w:rsidR="007077DE" w:rsidRPr="00A828BA">
        <w:rPr>
          <w:i/>
        </w:rPr>
        <w:t>Houzingenia</w:t>
      </w:r>
      <w:r w:rsidR="007077DE" w:rsidRPr="00A828BA">
        <w:t xml:space="preserve"> genome; </w:t>
      </w:r>
      <w:r w:rsidR="007077DE" w:rsidRPr="00A828BA">
        <w:lastRenderedPageBreak/>
        <w:t xml:space="preserve">that is, neither repetitive clone masks a greater fraction of the </w:t>
      </w:r>
      <w:r w:rsidR="007077DE" w:rsidRPr="00A828BA">
        <w:rPr>
          <w:i/>
        </w:rPr>
        <w:t xml:space="preserve">G. gossypioides </w:t>
      </w:r>
      <w:r w:rsidR="007077DE" w:rsidRPr="00A828BA">
        <w:t xml:space="preserve">genome than any of the other assembled </w:t>
      </w:r>
      <w:commentRangeStart w:id="6"/>
      <w:r w:rsidR="007077DE" w:rsidRPr="00A828BA">
        <w:t>genomes</w:t>
      </w:r>
      <w:commentRangeEnd w:id="6"/>
      <w:r w:rsidR="00950C33" w:rsidRPr="00A828BA">
        <w:rPr>
          <w:rStyle w:val="CommentReference"/>
        </w:rPr>
        <w:commentReference w:id="6"/>
      </w:r>
      <w:r w:rsidR="007077DE" w:rsidRPr="00A828BA">
        <w:t xml:space="preserve">.  </w:t>
      </w:r>
    </w:p>
    <w:p w14:paraId="55DF6822" w14:textId="5D547D00" w:rsidR="008D24A9" w:rsidRDefault="007077DE">
      <w:r w:rsidRPr="00A828BA">
        <w:t xml:space="preserve">The absolute amount of sequence attributable to each type of TE category is similar among </w:t>
      </w:r>
      <w:r w:rsidRPr="00A828BA">
        <w:rPr>
          <w:i/>
        </w:rPr>
        <w:t>Houzingenia</w:t>
      </w:r>
      <w:r w:rsidRPr="00A828BA">
        <w:t xml:space="preserve"> species and </w:t>
      </w:r>
      <w:r w:rsidR="006A11E5" w:rsidRPr="00A828BA">
        <w:t xml:space="preserve">is </w:t>
      </w:r>
      <w:r w:rsidRPr="00A828BA">
        <w:t>distinguishable from the African subgenera</w:t>
      </w:r>
      <w:r w:rsidR="00A039D2">
        <w:t>,</w:t>
      </w:r>
      <w:r w:rsidRPr="00A828BA">
        <w:t xml:space="preserve"> </w:t>
      </w:r>
      <w:r w:rsidR="00D101F0" w:rsidRPr="00A828BA">
        <w:t>primarily</w:t>
      </w:r>
      <w:r w:rsidRPr="00A828BA">
        <w:t xml:space="preserve"> </w:t>
      </w:r>
      <w:r w:rsidR="00A039D2">
        <w:t>for</w:t>
      </w:r>
      <w:r w:rsidRPr="00A828BA">
        <w:t xml:space="preserve"> </w:t>
      </w:r>
      <w:r w:rsidRPr="00A828BA">
        <w:rPr>
          <w:i/>
        </w:rPr>
        <w:t xml:space="preserve">gypsy </w:t>
      </w:r>
      <w:r w:rsidR="00D101F0" w:rsidRPr="00A828BA">
        <w:t xml:space="preserve">elements </w:t>
      </w:r>
      <w:r w:rsidRPr="00A828BA">
        <w:t>(</w:t>
      </w:r>
      <w:r w:rsidRPr="00A828BA">
        <w:rPr>
          <w:u w:color="FF0000"/>
        </w:rPr>
        <w:t>Figure</w:t>
      </w:r>
      <w:r w:rsidRPr="00A828BA">
        <w:t xml:space="preserve"> </w:t>
      </w:r>
      <w:r w:rsidR="00FE24AF" w:rsidRPr="00A828BA">
        <w:t>3</w:t>
      </w:r>
      <w:r w:rsidRPr="00A828BA">
        <w:t xml:space="preserve">). The total amount of </w:t>
      </w:r>
      <w:r w:rsidRPr="00A828BA">
        <w:rPr>
          <w:i/>
        </w:rPr>
        <w:t xml:space="preserve">gypsy </w:t>
      </w:r>
      <w:r w:rsidRPr="00A828BA">
        <w:t xml:space="preserve">elements predicted for the African species is far greater (average </w:t>
      </w:r>
      <w:r w:rsidR="00D101F0" w:rsidRPr="00A828BA">
        <w:t>8</w:t>
      </w:r>
      <w:r w:rsidR="00105DBF">
        <w:t>78</w:t>
      </w:r>
      <w:r w:rsidRPr="00A828BA">
        <w:t xml:space="preserve"> Mb versus </w:t>
      </w:r>
      <w:r w:rsidR="00D101F0" w:rsidRPr="00A828BA">
        <w:t>27</w:t>
      </w:r>
      <w:r w:rsidR="00105DBF">
        <w:t>7</w:t>
      </w:r>
      <w:r w:rsidRPr="00A828BA">
        <w:t xml:space="preserve"> MB, respectively), which</w:t>
      </w:r>
      <w:r w:rsidRPr="000B7E54">
        <w:t xml:space="preserve"> is expected given previous analyses of cotton transposable elements</w:t>
      </w:r>
      <w:r w:rsidR="003C3466">
        <w:t xml:space="preserve"> </w:t>
      </w:r>
      <w:r w:rsidR="003C3466">
        <w:fldChar w:fldCharType="begin" w:fldLock="1"/>
      </w:r>
      <w:r w:rsidR="0030488A">
        <w:instrText>ADDIN CSL_CITATION { "citationItems" : [ { "id" : "ITEM-1", "itemData" : { "ISBN" : "1088-9051", "author" : [ { "dropping-particle" : "", "family" : "Hawkins", "given" : "Jennifer S", "non-dropping-particle" : "", "parse-names" : false, "suffix" : "" }, { "dropping-particle" : "", "family" : "Kim", "given" : "HyeRan", "non-dropping-particle" : "", "parse-names" : false, "suffix" : "" }, { "dropping-particle" : "", "family" : "Nason", "given" : "John D", "non-dropping-particle" : "", "parse-names" : false, "suffix" : "" }, { "dropping-particle" : "", "family" : "Wing", "given" : "Rod A", "non-dropping-particle" : "", "parse-names" : false, "suffix" : "" }, { "dropping-particle" : "", "family" : "Wendel", "given" : "Jonathan F", "non-dropping-particle" : "", "parse-names" : false, "suffix" : "" } ], "container-title" : "Genome research", "id" : "ITEM-1", "issue" : "10", "issued" : { "date-parts" : [ [ "2006" ] ] }, "page" : "1252-1261", "title" : "Differential lineage-specific amplification of transposable elements is responsible for genome size variation in Gossypium", "type" : "article-journal", "volume" : "16" }, "uris" : [ "http://www.mendeley.com/documents/?uuid=b2d00e17-b231-4a70-bc6a-9fa7323da22e" ] }, { "id" : "ITEM-2", "itemData" : { "DOI" : "10.1073/pnas.0904339106", "ISBN" : "0904339106", "ISSN" : "0027-8424", "PMID" : "19815511", "abstract" : "Transposable elements, particularly LTR-retrotransposons, comprise the primary vehicle for genome size expansion in plants, while DNA removal through illegitimate recombination and intrastrand homologous recombination serve as the most important counteracting forces to plant genomic obesity. Despite extensive research, the relative impact of these opposing forces and hence the directionality of genome size change remains unknown. In Gossypium (cotton), the 3-fold genome size variation among diploids is due largely to copy number variation of the gypsy-like retrotransposon Gorge3. Here we combine comparative sequence analysis with a modeling approach to study the directionality of genome size change in Gossypium. We demonstrate that the rate of DNA removal in the smaller genomes is sufficient to reverse genome expansion through Gorge3 proliferation. These data indicate that rates of DNA loss can be highly variable even within a single plant genus, and that the known mechanisms of DNA loss can indeed reverse the march toward genomic obesity.", "author" : [ { "dropping-particle" : "", "family" : "Hawkins", "given" : "J. S.", "non-dropping-particle" : "", "parse-names" : false, "suffix" : "" }, { "dropping-particle" : "", "family" : "Proulx", "given" : "S. R.", "non-dropping-particle" : "", "parse-names" : false, "suffix" : "" }, { "dropping-particle" : "", "family" : "Rapp", "given" : "R. A.", "non-dropping-particle" : "", "parse-names" : false, "suffix" : "" }, { "dropping-particle" : "", "family" : "Wendel", "given" : "J. F.", "non-dropping-particle" : "", "parse-names" : false, "suffix" : "" } ], "container-title" : "Proceedings of the National Academy of Sciences", "id" : "ITEM-2", "issue" : "42", "issued" : { "date-parts" : [ [ "2009" ] ] }, "page" : "17811-17816", "title" : "Rapid DNA loss as a counterbalance to genome expansion through retrotransposon proliferation in plants", "type" : "article-journal", "volume" : "106" }, "uris" : [ "http://www.mendeley.com/documents/?uuid=3f8ad6ba-6348-3546-940d-f63d7317174a" ] }, { "id" : "ITEM-3", "itemData" : { "DOI" : "10.1111/j.1365-313X.2007.03102.x", "ISBN" : "0960-7412 (Print)\r0960-7412 (Linking)", "PMID" : "17461788", "abstract" : "Genome sizes vary by several orders of magnitude, driven by mechanisms such as illegitimate recombination and transposable element proliferation. Prior analysis of the CesA region in two cotton genomes that diverged 5-10 million years ago (Ma), and acquired a twofold difference in genome size, revealed extensive local conservation of genic and intergenic regions, with no evidence of the global genome size difference. The present study extends the comparison to include BAC sequences surrounding the gene encoding alcohol dehydrogenase A (AdhA) from four cotton genomes: the two co-resident genomes (A(T) and D(T)) of the allotetraploid, Gossypium hirsutum, as well as the model diploid progenitors, Gossypium arboreum (A) and Gossypium raimondii (D). In contrast to earlier work, evolution in the AdhA region reflects, in a microcosm, the overall difference in genome size, with a nearly twofold difference in aligned sequence length. Most size differences may be attributed to differential accumulation of retroelements during divergence of the genome diploids from their common ancestor, but in addition there has been a biased accumulation of small deletions, such that those in the smaller D genome are on average twice as large as those in the larger A genome. The data also provide evidence for the global phenomenon of 'genomic downsizing' in polyploids shortly after formation. This in part reflects a higher frequency of small deletions post-polyploidization, and increased illegitimate recombination. In conjunction with previous work, the data here confirm the conclusion that genome size evolution reflects many forces that collectively operate heterogeneously among genomic regions.", "author" : [ { "dropping-particle" : "", "family" : "Grover", "given" : "C E", "non-dropping-particle" : "", "parse-names" : false, "suffix" : "" }, { "dropping-particle" : "", "family" : "Kim", "given" : "H", "non-dropping-particle" : "", "parse-names" : false, "suffix" : "" }, { "dropping-particle" : "", "family" : "Wing", "given" : "R A", "non-dropping-particle" : "", "parse-names" : false, "suffix" : "" }, { "dropping-particle" : "", "family" : "Paterson", "given" : "A H", "non-dropping-particle" : "", "parse-names" : false, "suffix" : "" }, { "dropping-particle" : "", "family" : "Wendel", "given" : "J F", "non-dropping-particle" : "", "parse-names" : false, "suffix" : "" } ], "container-title" : "Plant J", "id" : "ITEM-3", "issue" : "6", "issued" : { "date-parts" : [ [ "2007" ] ] }, "note" : "Grover, Corrinne E\nKim, Hyeran\nWing, Rod A\nPaterson, Andrew H\nWendel, Jonathan F\neng\nResearch Support, U.S. Gov't, Non-P.H.S.\nEngland\n2007/04/28 09:00\nPlant J. 2007 Jun;50(6):995-1006. Epub 2007 Apr 25.", "page" : "995-1006", "title" : "Microcolinearity and genome evolution in the AdhA region of diploid and polyploid cotton (Gossypium)", "type" : "article-journal", "volume" : "50" }, "uris" : [ "http://www.mendeley.com/documents/?uuid=69ee3d73-74cd-4e9d-8205-4a67da68d2dc" ] } ], "mendeley" : { "formattedCitation" : "[23,43,44]", "plainTextFormattedCitation" : "[23,43,44]", "previouslyFormattedCitation" : "[23,43,44]" }, "properties" : { "noteIndex" : 0 }, "schema" : "https://github.com/citation-style-language/schema/raw/master/csl-citation.json" }</w:instrText>
      </w:r>
      <w:r w:rsidR="003C3466">
        <w:fldChar w:fldCharType="separate"/>
      </w:r>
      <w:r w:rsidR="006C0A1E" w:rsidRPr="006C0A1E">
        <w:rPr>
          <w:noProof/>
        </w:rPr>
        <w:t>[23,43,44]</w:t>
      </w:r>
      <w:r w:rsidR="003C3466">
        <w:fldChar w:fldCharType="end"/>
      </w:r>
      <w:r w:rsidRPr="000B7E54">
        <w:t>. The total amount of predicted MULE/</w:t>
      </w:r>
      <w:proofErr w:type="spellStart"/>
      <w:r w:rsidRPr="000B7E54">
        <w:t>MuDR</w:t>
      </w:r>
      <w:proofErr w:type="spellEnd"/>
      <w:r w:rsidRPr="000B7E54">
        <w:t xml:space="preserve">-like elements, however, is greater for </w:t>
      </w:r>
      <w:r w:rsidRPr="000B7E54">
        <w:rPr>
          <w:i/>
        </w:rPr>
        <w:t>Houzingenia</w:t>
      </w:r>
      <w:r w:rsidRPr="000B7E54">
        <w:t xml:space="preserve"> (average </w:t>
      </w:r>
      <w:r w:rsidR="00D101F0">
        <w:t>4</w:t>
      </w:r>
      <w:r w:rsidRPr="000B7E54">
        <w:t>.</w:t>
      </w:r>
      <w:r w:rsidR="00D101F0">
        <w:t>4</w:t>
      </w:r>
      <w:r w:rsidRPr="000B7E54">
        <w:t xml:space="preserve"> Mb versus </w:t>
      </w:r>
      <w:r w:rsidR="00D101F0">
        <w:t>1</w:t>
      </w:r>
      <w:r w:rsidRPr="000B7E54">
        <w:t>.</w:t>
      </w:r>
      <w:r w:rsidR="00D101F0">
        <w:t>6</w:t>
      </w:r>
      <w:r w:rsidRPr="000B7E54">
        <w:t xml:space="preserve"> Mb in the African subgenera) even despite the large difference in genome size, an observation not previously reported. These patterns persist even when comparing TEs as a function of genome size (</w:t>
      </w:r>
      <w:r w:rsidRPr="000B7E54">
        <w:rPr>
          <w:u w:color="FF0000"/>
        </w:rPr>
        <w:t>Figure</w:t>
      </w:r>
      <w:r w:rsidRPr="000B7E54">
        <w:t xml:space="preserve"> </w:t>
      </w:r>
      <w:r w:rsidR="009206F6" w:rsidRPr="000B7E54">
        <w:t>6</w:t>
      </w:r>
      <w:r w:rsidRPr="000B7E54">
        <w:t xml:space="preserve">), with two additional observations. </w:t>
      </w:r>
      <w:r w:rsidR="006A11E5" w:rsidRPr="000B7E54">
        <w:t>First, t</w:t>
      </w:r>
      <w:r w:rsidRPr="000B7E54">
        <w:t xml:space="preserve">he large error bars for </w:t>
      </w:r>
      <w:r w:rsidRPr="000B7E54">
        <w:rPr>
          <w:i/>
        </w:rPr>
        <w:t>gypsy</w:t>
      </w:r>
      <w:r w:rsidRPr="000B7E54">
        <w:t xml:space="preserve"> amount in </w:t>
      </w:r>
      <w:r w:rsidRPr="000B7E54">
        <w:rPr>
          <w:i/>
        </w:rPr>
        <w:t>G. raimondii</w:t>
      </w:r>
      <w:r w:rsidRPr="000B7E54">
        <w:t xml:space="preserve"> become more pronounced. Inspection of the total amounts for this species suggest that there is a single accession (</w:t>
      </w:r>
      <w:r w:rsidR="0007200B" w:rsidRPr="000B7E54">
        <w:rPr>
          <w:i/>
        </w:rPr>
        <w:t xml:space="preserve">G. raimondii </w:t>
      </w:r>
      <w:r w:rsidR="0007200B" w:rsidRPr="000B7E54">
        <w:t xml:space="preserve">accession </w:t>
      </w:r>
      <w:r w:rsidRPr="000B7E54">
        <w:t xml:space="preserve">D5-6; </w:t>
      </w:r>
      <w:r w:rsidRPr="00D101F0">
        <w:t xml:space="preserve">Table </w:t>
      </w:r>
      <w:r w:rsidR="00FE24AF" w:rsidRPr="00D101F0">
        <w:t>2</w:t>
      </w:r>
      <w:r w:rsidRPr="00D101F0">
        <w:t xml:space="preserve">) </w:t>
      </w:r>
      <w:r w:rsidR="006A11E5" w:rsidRPr="00D101F0">
        <w:t xml:space="preserve">that </w:t>
      </w:r>
      <w:r w:rsidRPr="00D101F0">
        <w:t xml:space="preserve">has remarkably more </w:t>
      </w:r>
      <w:r w:rsidRPr="00D101F0">
        <w:rPr>
          <w:i/>
        </w:rPr>
        <w:t xml:space="preserve">gypsy </w:t>
      </w:r>
      <w:r w:rsidRPr="00D101F0">
        <w:t>elements than the remaining conspecifics. While approximately 3</w:t>
      </w:r>
      <w:r w:rsidR="00D101F0" w:rsidRPr="00D101F0">
        <w:t>0</w:t>
      </w:r>
      <w:r w:rsidRPr="00D101F0">
        <w:t xml:space="preserve">% of </w:t>
      </w:r>
      <w:r w:rsidRPr="00D101F0">
        <w:rPr>
          <w:i/>
        </w:rPr>
        <w:t>gypsy</w:t>
      </w:r>
      <w:r w:rsidRPr="00D101F0">
        <w:t xml:space="preserve"> clusters in </w:t>
      </w:r>
      <w:r w:rsidRPr="00D101F0">
        <w:rPr>
          <w:i/>
        </w:rPr>
        <w:t>G. raimondii</w:t>
      </w:r>
      <w:r w:rsidRPr="00D101F0">
        <w:t xml:space="preserve"> accession 6 are found in excess (relative to the other accessions), less than </w:t>
      </w:r>
      <w:r w:rsidR="00D101F0" w:rsidRPr="00D101F0">
        <w:t>quarter</w:t>
      </w:r>
      <w:r w:rsidRPr="00D101F0">
        <w:t xml:space="preserve"> </w:t>
      </w:r>
      <w:r w:rsidR="000B7E54" w:rsidRPr="00D101F0">
        <w:t xml:space="preserve">of these </w:t>
      </w:r>
      <w:r w:rsidRPr="00D101F0">
        <w:t>contribute &gt; 1 Mb additional sequence</w:t>
      </w:r>
      <w:r w:rsidR="000B7E54" w:rsidRPr="00D101F0">
        <w:t>, indicating minor to modest relative proliferation in most cases</w:t>
      </w:r>
      <w:r w:rsidRPr="00D101F0">
        <w:t xml:space="preserve">. Interestingly, however, a single </w:t>
      </w:r>
      <w:r w:rsidRPr="00D101F0">
        <w:rPr>
          <w:i/>
        </w:rPr>
        <w:t>gypsy</w:t>
      </w:r>
      <w:r w:rsidRPr="00D101F0">
        <w:t xml:space="preserve"> cluster (cluster </w:t>
      </w:r>
      <w:r w:rsidR="00D101F0" w:rsidRPr="00D101F0">
        <w:t>78</w:t>
      </w:r>
      <w:r w:rsidRPr="00D101F0">
        <w:t xml:space="preserve">) comprises </w:t>
      </w:r>
      <w:r w:rsidR="00D101F0" w:rsidRPr="00D101F0">
        <w:t>4</w:t>
      </w:r>
      <w:r w:rsidRPr="00D101F0">
        <w:t>.</w:t>
      </w:r>
      <w:r w:rsidR="00D101F0" w:rsidRPr="00D101F0">
        <w:t>8</w:t>
      </w:r>
      <w:r w:rsidRPr="00D101F0">
        <w:t xml:space="preserve"> Mb additional sequence in </w:t>
      </w:r>
      <w:r w:rsidRPr="00D101F0">
        <w:rPr>
          <w:i/>
        </w:rPr>
        <w:t>G. raimondii</w:t>
      </w:r>
      <w:r>
        <w:t xml:space="preserve"> accession 6 relative to the conspecific with the closest amount (1</w:t>
      </w:r>
      <w:r w:rsidR="00D101F0">
        <w:t>2</w:t>
      </w:r>
      <w:r>
        <w:t>.</w:t>
      </w:r>
      <w:r w:rsidR="00D101F0">
        <w:t>6</w:t>
      </w:r>
      <w:r>
        <w:t xml:space="preserve"> Mb in </w:t>
      </w:r>
      <w:r>
        <w:rPr>
          <w:i/>
        </w:rPr>
        <w:t>G. raimondii</w:t>
      </w:r>
      <w:r>
        <w:t xml:space="preserve"> accession 6 versus </w:t>
      </w:r>
      <w:r w:rsidR="00D101F0">
        <w:t>7</w:t>
      </w:r>
      <w:r>
        <w:t>.</w:t>
      </w:r>
      <w:r w:rsidR="00D101F0">
        <w:t>8</w:t>
      </w:r>
      <w:r>
        <w:t xml:space="preserve"> Mb in accession 8). The average for this cluster, including </w:t>
      </w:r>
      <w:r>
        <w:rPr>
          <w:i/>
        </w:rPr>
        <w:t>G. raimondii</w:t>
      </w:r>
      <w:r>
        <w:t xml:space="preserve"> accession 6, is only </w:t>
      </w:r>
      <w:r w:rsidR="00D101F0">
        <w:t>5</w:t>
      </w:r>
      <w:r>
        <w:t>.</w:t>
      </w:r>
      <w:r w:rsidR="00D101F0">
        <w:t>2</w:t>
      </w:r>
      <w:r>
        <w:t xml:space="preserve"> Mb. These observations suggest that the </w:t>
      </w:r>
      <w:r>
        <w:rPr>
          <w:i/>
        </w:rPr>
        <w:t xml:space="preserve">gypsy </w:t>
      </w:r>
      <w:r>
        <w:t xml:space="preserve">element represented by cluster </w:t>
      </w:r>
      <w:r w:rsidR="00D101F0">
        <w:t>78</w:t>
      </w:r>
      <w:r>
        <w:t xml:space="preserve"> has been recently active in the </w:t>
      </w:r>
      <w:r>
        <w:rPr>
          <w:i/>
        </w:rPr>
        <w:t>G. raimondii</w:t>
      </w:r>
      <w:r>
        <w:t xml:space="preserve"> genome, achieving significant success in at least one </w:t>
      </w:r>
      <w:commentRangeStart w:id="7"/>
      <w:commentRangeStart w:id="8"/>
      <w:r>
        <w:t>lineage</w:t>
      </w:r>
      <w:commentRangeEnd w:id="7"/>
      <w:r w:rsidR="006A11E5">
        <w:rPr>
          <w:rStyle w:val="CommentReference"/>
        </w:rPr>
        <w:commentReference w:id="7"/>
      </w:r>
      <w:commentRangeEnd w:id="8"/>
      <w:r w:rsidR="000B7E54">
        <w:rPr>
          <w:rStyle w:val="CommentReference"/>
        </w:rPr>
        <w:commentReference w:id="8"/>
      </w:r>
      <w:r>
        <w:t>.</w:t>
      </w:r>
    </w:p>
    <w:p w14:paraId="76AAB76A" w14:textId="239E9D4F" w:rsidR="008D24A9" w:rsidRPr="0007200B" w:rsidRDefault="007077DE">
      <w:r w:rsidRPr="00C83554">
        <w:t>A second notable observation from the genome</w:t>
      </w:r>
      <w:r w:rsidR="006A11E5" w:rsidRPr="00C83554">
        <w:t>-</w:t>
      </w:r>
      <w:r w:rsidRPr="00C83554">
        <w:t xml:space="preserve">size standardized TE amounts is that while the amount of sequence attributable to </w:t>
      </w:r>
      <w:r w:rsidRPr="00C83554">
        <w:rPr>
          <w:i/>
        </w:rPr>
        <w:t>copia</w:t>
      </w:r>
      <w:r w:rsidRPr="00C83554">
        <w:t xml:space="preserve"> elements is similar </w:t>
      </w:r>
      <w:r w:rsidR="006A11E5" w:rsidRPr="00C83554">
        <w:t xml:space="preserve">among </w:t>
      </w:r>
      <w:r w:rsidRPr="00C83554">
        <w:t xml:space="preserve">subgenera </w:t>
      </w:r>
      <w:r w:rsidRPr="00C83554">
        <w:rPr>
          <w:i/>
        </w:rPr>
        <w:t xml:space="preserve">Houzingenia, Gossypium, </w:t>
      </w:r>
      <w:r w:rsidRPr="00C83554">
        <w:t xml:space="preserve">and </w:t>
      </w:r>
      <w:r w:rsidRPr="00C83554">
        <w:rPr>
          <w:i/>
        </w:rPr>
        <w:t>Longiloba</w:t>
      </w:r>
      <w:r w:rsidR="00D101F0" w:rsidRPr="00C83554">
        <w:rPr>
          <w:i/>
        </w:rPr>
        <w:t xml:space="preserve"> </w:t>
      </w:r>
      <w:r w:rsidR="00105DBF" w:rsidRPr="00C83554">
        <w:t>(37.4</w:t>
      </w:r>
      <w:r w:rsidR="00D101F0" w:rsidRPr="00C83554">
        <w:t xml:space="preserve"> – 41.3 Mb, average)</w:t>
      </w:r>
      <w:r w:rsidRPr="00C83554">
        <w:t xml:space="preserve">, this element type represents a larger portion of the genome in </w:t>
      </w:r>
      <w:r w:rsidRPr="00C83554">
        <w:rPr>
          <w:i/>
        </w:rPr>
        <w:t>Houzingenia</w:t>
      </w:r>
      <w:r w:rsidRPr="00C83554">
        <w:t xml:space="preserve"> than in the two </w:t>
      </w:r>
      <w:r w:rsidR="00D101F0" w:rsidRPr="00C83554">
        <w:t xml:space="preserve">larger-genome </w:t>
      </w:r>
      <w:r w:rsidRPr="00C83554">
        <w:t xml:space="preserve">African subgenera. This observation reflects either </w:t>
      </w:r>
      <w:r w:rsidR="006A11E5" w:rsidRPr="00C83554">
        <w:t xml:space="preserve">a </w:t>
      </w:r>
      <w:r w:rsidRPr="00C83554">
        <w:t xml:space="preserve">lack of </w:t>
      </w:r>
      <w:r w:rsidRPr="00C83554">
        <w:rPr>
          <w:u w:val="single"/>
        </w:rPr>
        <w:t>both</w:t>
      </w:r>
      <w:r w:rsidRPr="00C83554">
        <w:t xml:space="preserve"> </w:t>
      </w:r>
      <w:r w:rsidRPr="00C83554">
        <w:rPr>
          <w:i/>
        </w:rPr>
        <w:t>copia</w:t>
      </w:r>
      <w:r w:rsidRPr="00C83554">
        <w:t xml:space="preserve"> element colonization and degradation since divergence of the three subgenera (i.e., stasis of </w:t>
      </w:r>
      <w:r w:rsidRPr="00C83554">
        <w:rPr>
          <w:i/>
        </w:rPr>
        <w:t>copia</w:t>
      </w:r>
      <w:r w:rsidRPr="00C83554">
        <w:t xml:space="preserve"> elements), or convergence of absolute amount</w:t>
      </w:r>
      <w:r w:rsidR="00B05BFB" w:rsidRPr="00C83554">
        <w:t>s, in a manner that conceals an actual dynamic of</w:t>
      </w:r>
      <w:r w:rsidRPr="00C83554">
        <w:t xml:space="preserve"> element turnover. Ancestral state reconstructions (</w:t>
      </w:r>
      <w:r w:rsidR="009206F6" w:rsidRPr="00C83554">
        <w:rPr>
          <w:u w:color="FF0000"/>
        </w:rPr>
        <w:t xml:space="preserve">see images at </w:t>
      </w:r>
      <w:r w:rsidR="00583912" w:rsidRPr="00C83554">
        <w:rPr>
          <w:u w:color="FF0000"/>
        </w:rPr>
        <w:t>GITHUB repo</w:t>
      </w:r>
      <w:r w:rsidRPr="00C83554">
        <w:t xml:space="preserve">) suggest that the latter is more likely, as both reduction and increase in copy numbers for the annotated </w:t>
      </w:r>
      <w:r w:rsidRPr="00C83554">
        <w:rPr>
          <w:i/>
        </w:rPr>
        <w:t xml:space="preserve">copia </w:t>
      </w:r>
      <w:r w:rsidRPr="00C83554">
        <w:t xml:space="preserve">elements are observed, both for the </w:t>
      </w:r>
      <w:r w:rsidRPr="00C83554">
        <w:rPr>
          <w:i/>
        </w:rPr>
        <w:t xml:space="preserve">Houzingenia </w:t>
      </w:r>
      <w:r w:rsidRPr="00C83554">
        <w:t xml:space="preserve">species, as well as </w:t>
      </w:r>
      <w:r w:rsidR="00B05BFB" w:rsidRPr="00C83554">
        <w:t xml:space="preserve">for </w:t>
      </w:r>
      <w:r w:rsidRPr="00C83554">
        <w:t xml:space="preserve">the African species (represented by </w:t>
      </w:r>
      <w:r w:rsidRPr="00C83554">
        <w:rPr>
          <w:i/>
        </w:rPr>
        <w:t>Longiloba</w:t>
      </w:r>
      <w:r w:rsidRPr="00C83554">
        <w:t xml:space="preserve">). </w:t>
      </w:r>
      <w:r w:rsidRPr="002627A7">
        <w:t xml:space="preserve">Dynamics of </w:t>
      </w:r>
      <w:r w:rsidRPr="002627A7">
        <w:rPr>
          <w:i/>
        </w:rPr>
        <w:t>copia</w:t>
      </w:r>
      <w:r w:rsidRPr="002627A7">
        <w:t xml:space="preserve"> elements in </w:t>
      </w:r>
      <w:r w:rsidRPr="002627A7">
        <w:rPr>
          <w:i/>
        </w:rPr>
        <w:t>Houzingenia</w:t>
      </w:r>
      <w:r w:rsidRPr="002627A7">
        <w:t xml:space="preserve"> were broadly characterized with respect to their aggregate effect on genome size (Supplementary </w:t>
      </w:r>
      <w:r w:rsidRPr="002627A7">
        <w:rPr>
          <w:u w:color="FF0000"/>
        </w:rPr>
        <w:t>Figure</w:t>
      </w:r>
      <w:r w:rsidRPr="002627A7">
        <w:t xml:space="preserve"> </w:t>
      </w:r>
      <w:r w:rsidR="00B8183E" w:rsidRPr="002627A7">
        <w:t>1</w:t>
      </w:r>
      <w:r w:rsidRPr="002627A7">
        <w:t xml:space="preserve">), using the reconstructed ancestral amount for each as a baseline. Interestingly, while </w:t>
      </w:r>
      <w:r w:rsidRPr="002627A7">
        <w:rPr>
          <w:i/>
        </w:rPr>
        <w:t xml:space="preserve">copia </w:t>
      </w:r>
      <w:r w:rsidRPr="002627A7">
        <w:t xml:space="preserve">elements comprise a higher proportion of the genome for </w:t>
      </w:r>
      <w:r w:rsidRPr="002627A7">
        <w:rPr>
          <w:i/>
        </w:rPr>
        <w:t>Houzingenia</w:t>
      </w:r>
      <w:r w:rsidRPr="002627A7">
        <w:t xml:space="preserve"> species than for other cottons surveyed (</w:t>
      </w:r>
      <w:r w:rsidRPr="002627A7">
        <w:rPr>
          <w:u w:color="FF0000"/>
        </w:rPr>
        <w:t>Figure</w:t>
      </w:r>
      <w:r w:rsidRPr="002627A7">
        <w:t xml:space="preserve"> </w:t>
      </w:r>
      <w:r w:rsidR="00B8183E" w:rsidRPr="002627A7">
        <w:t>5</w:t>
      </w:r>
      <w:r w:rsidRPr="002627A7">
        <w:t xml:space="preserve">), these elements generally seem to be in decline (Table </w:t>
      </w:r>
      <w:r w:rsidR="00B8183E" w:rsidRPr="002627A7">
        <w:t>6</w:t>
      </w:r>
      <w:r w:rsidRPr="002627A7">
        <w:t>), as 6</w:t>
      </w:r>
      <w:r w:rsidR="002627A7" w:rsidRPr="002627A7">
        <w:t>5</w:t>
      </w:r>
      <w:r w:rsidRPr="002627A7">
        <w:t xml:space="preserve">% of accessions experienced a net loss attributable to </w:t>
      </w:r>
      <w:r w:rsidRPr="002627A7">
        <w:rPr>
          <w:i/>
        </w:rPr>
        <w:t>copia</w:t>
      </w:r>
      <w:r w:rsidRPr="002627A7">
        <w:t xml:space="preserve"> elements.</w:t>
      </w:r>
      <w:r w:rsidR="00D101F0" w:rsidRPr="002627A7">
        <w:t xml:space="preserve"> This may be due in part to the paradox of proliferation; i.e., as the element achieves success, the number of homologous regions visible to the recombination-based deletional mechanisms also increases.</w:t>
      </w:r>
      <w:r w:rsidR="00D101F0">
        <w:t xml:space="preserve"> </w:t>
      </w:r>
    </w:p>
    <w:p w14:paraId="0E4B6043" w14:textId="760AAF13" w:rsidR="008D24A9" w:rsidRPr="0007200B" w:rsidRDefault="007077DE">
      <w:r w:rsidRPr="00A828BA">
        <w:t>Previous</w:t>
      </w:r>
      <w:r>
        <w:t xml:space="preserve"> research on </w:t>
      </w:r>
      <w:r>
        <w:rPr>
          <w:i/>
        </w:rPr>
        <w:t xml:space="preserve">G. raimondii </w:t>
      </w:r>
      <w:r>
        <w:t xml:space="preserve">(subsection </w:t>
      </w:r>
      <w:r w:rsidRPr="00D50FC4">
        <w:rPr>
          <w:i/>
        </w:rPr>
        <w:t>Austroamericana</w:t>
      </w:r>
      <w:r>
        <w:t xml:space="preserve">) demonstrated a relative lack of lineage-specific amplification with concomitant removal of a prolific cotton </w:t>
      </w:r>
      <w:r>
        <w:rPr>
          <w:i/>
        </w:rPr>
        <w:t>gypsy</w:t>
      </w:r>
      <w:r>
        <w:t xml:space="preserve"> element as a mechanism for genome downsizing in </w:t>
      </w:r>
      <w:r>
        <w:rPr>
          <w:i/>
        </w:rPr>
        <w:t>G. raimondii</w:t>
      </w:r>
      <w:r>
        <w:t xml:space="preserve"> (J. S. </w:t>
      </w:r>
      <w:r w:rsidRPr="0007200B">
        <w:t>Hawkins et al. 2009). Congruent with these results, most of the clusters recovered here are composed primarily of “older” reads</w:t>
      </w:r>
      <w:r w:rsidR="00080965">
        <w:t xml:space="preserve"> </w:t>
      </w:r>
      <w:r w:rsidR="00080965" w:rsidRPr="0007200B">
        <w:t>(</w:t>
      </w:r>
      <w:r w:rsidR="00080965">
        <w:t>68.</w:t>
      </w:r>
      <w:r w:rsidR="00806B4E">
        <w:t>6</w:t>
      </w:r>
      <w:r w:rsidR="00080965">
        <w:t xml:space="preserve"> – 78.</w:t>
      </w:r>
      <w:r w:rsidR="00806B4E">
        <w:t>6</w:t>
      </w:r>
      <w:r w:rsidR="00080965">
        <w:t>%</w:t>
      </w:r>
      <w:r w:rsidR="00080965" w:rsidRPr="0007200B">
        <w:t xml:space="preserve"> per </w:t>
      </w:r>
      <w:r w:rsidR="00080965">
        <w:t>accessions</w:t>
      </w:r>
      <w:r w:rsidR="00080965" w:rsidRPr="0007200B">
        <w:t>)</w:t>
      </w:r>
      <w:r w:rsidRPr="0007200B">
        <w:t xml:space="preserve">, i.e., reads more divergent than expected for recently active transposable elements. Ancestral state reconstruction of individual clusters, however, demonstrate both amplification and removal </w:t>
      </w:r>
      <w:r w:rsidRPr="0007200B">
        <w:lastRenderedPageBreak/>
        <w:t>concomitant with the inferred changes in overall genome size (</w:t>
      </w:r>
      <w:r w:rsidRPr="0007200B">
        <w:rPr>
          <w:u w:color="FF0000"/>
        </w:rPr>
        <w:t>Figure</w:t>
      </w:r>
      <w:r w:rsidRPr="0007200B">
        <w:t xml:space="preserve"> </w:t>
      </w:r>
      <w:r w:rsidR="00B8183E" w:rsidRPr="0007200B">
        <w:t>1</w:t>
      </w:r>
      <w:r w:rsidRPr="0007200B">
        <w:t xml:space="preserve">; Supplementary </w:t>
      </w:r>
      <w:r w:rsidRPr="0007200B">
        <w:rPr>
          <w:u w:color="FF0000"/>
        </w:rPr>
        <w:t>Figure</w:t>
      </w:r>
      <w:r w:rsidRPr="0007200B">
        <w:t xml:space="preserve"> </w:t>
      </w:r>
      <w:r w:rsidR="00B8183E" w:rsidRPr="0007200B">
        <w:t>2</w:t>
      </w:r>
      <w:r w:rsidRPr="0007200B">
        <w:t xml:space="preserve">). </w:t>
      </w:r>
      <w:r w:rsidR="00D51DB2" w:rsidRPr="0007200B">
        <w:t>Most</w:t>
      </w:r>
      <w:r w:rsidRPr="0007200B">
        <w:t xml:space="preserve"> clusters are “older”</w:t>
      </w:r>
      <w:r w:rsidR="00080965">
        <w:t xml:space="preserve">, with 39% of clusters comprised solely of “older” repeats and the remaining clusters most frequently showing recent amplification in one to </w:t>
      </w:r>
      <w:r w:rsidR="00080965" w:rsidRPr="00C65023">
        <w:t>few lineages</w:t>
      </w:r>
      <w:r w:rsidRPr="00C65023">
        <w:t xml:space="preserve"> (Supp</w:t>
      </w:r>
      <w:r w:rsidR="00080965" w:rsidRPr="00C65023">
        <w:t>lementary</w:t>
      </w:r>
      <w:r w:rsidRPr="00C65023">
        <w:t xml:space="preserve"> </w:t>
      </w:r>
      <w:r w:rsidRPr="00C65023">
        <w:rPr>
          <w:u w:color="FF0000"/>
        </w:rPr>
        <w:t>Figure</w:t>
      </w:r>
      <w:r w:rsidRPr="00C65023">
        <w:t xml:space="preserve"> </w:t>
      </w:r>
      <w:r w:rsidR="00080965" w:rsidRPr="00C65023">
        <w:t>3</w:t>
      </w:r>
      <w:r w:rsidRPr="00C65023">
        <w:t>).</w:t>
      </w:r>
    </w:p>
    <w:p w14:paraId="7CB89C77" w14:textId="536E5263" w:rsidR="008D24A9" w:rsidRDefault="007077DE">
      <w:r w:rsidRPr="0007200B">
        <w:rPr>
          <w:b/>
        </w:rPr>
        <w:t xml:space="preserve">Genome differentiation via </w:t>
      </w:r>
      <w:r w:rsidR="00F933C1" w:rsidRPr="0007200B">
        <w:rPr>
          <w:b/>
        </w:rPr>
        <w:t xml:space="preserve">insertions and deletions </w:t>
      </w:r>
    </w:p>
    <w:p w14:paraId="51576EED" w14:textId="6EA4BDB3" w:rsidR="008D24A9" w:rsidRDefault="007077DE">
      <w:r>
        <w:t>Small-scale insertions and deletions are a common form of sequence variation</w:t>
      </w:r>
      <w:r w:rsidR="00CC1C57">
        <w:t>, with</w:t>
      </w:r>
      <w:r>
        <w:t xml:space="preserve"> the potential to </w:t>
      </w:r>
      <w:r w:rsidR="00CC1C57">
        <w:t>alter regulatory as well as coding regions</w:t>
      </w:r>
      <w:r w:rsidR="003C3466">
        <w:t xml:space="preserve"> </w:t>
      </w:r>
      <w:r w:rsidR="003C3466">
        <w:fldChar w:fldCharType="begin" w:fldLock="1"/>
      </w:r>
      <w:r w:rsidR="0030488A">
        <w:instrText>ADDIN CSL_CITATION { "citationItems" : [ { "id" : "ITEM-1", "itemData" : { "DOI" : "10.1073/pnas.0330964100", "ISBN" : "0330964100", "ISSN" : "0027-8424", "PMID" : "12672966", "abstract" : "It was recently shown that indels are responsible for more than twice as many unmatched nucleotides as are base substitutions between samples of chimpanzee and human DNA. A larger sample has now been examined and the result is similar. The number of indels is approximately 1/12th of the number of base substitutions and the average length of the indels is 36 nt, including indels up to 10 kb. The ratio (R(u)) of unpaired nucleotides attributable to indels to those attributable to substitutions is 3.0 for this 2 million-nt chimp DNA sample compared with human. There is similar evidence of a large value of R(u) for sea urchins from the polymorphism of a sample of Strongylocentrotus purpuratus DNA (R(u) = 3-4). Other work indicates that similarly, per nucleotide affected, large differences are seen for indels in the DNA polymorphism of the plant Arabidopsis thaliana (R(u) = 51). For the insect Drosophila melanogaster a high value of R(u) (4.5) has been determined. For the nematode Caenorhabditis elegans the polymorphism data are incomplete but high values of R(u) are likely. Comparison of two strains of Escherichia coli O157:H7 shows a preponderance of indels. Because these six examples are from very distant systematic groups the implication is that in general, for alignments of closely related DNA, indels are responsible for many more unmatched nucleotides than are base substitutions. Human genetic evidence suggests that indels are a major source of gene defects, indicating that indels are a significant source of evolutionary change.", "author" : [ { "dropping-particle" : "", "family" : "Britten", "given" : "R. J.", "non-dropping-particle" : "", "parse-names" : false, "suffix" : "" }, { "dropping-particle" : "", "family" : "Rowen", "given" : "L.", "non-dropping-particle" : "", "parse-names" : false, "suffix" : "" }, { "dropping-particle" : "", "family" : "Williams", "given" : "J.", "non-dropping-particle" : "", "parse-names" : false, "suffix" : "" }, { "dropping-particle" : "", "family" : "Cameron", "given" : "R. A.", "non-dropping-particle" : "", "parse-names" : false, "suffix" : "" } ], "container-title" : "Proceedings of the National Academy of Sciences", "id" : "ITEM-1", "issue" : "8", "issued" : { "date-parts" : [ [ "2003" ] ] }, "page" : "4661-4665", "title" : "Majority of divergence between closely related DNA samples is due to indels", "type" : "article-journal", "volume" : "100" }, "uris" : [ "http://www.mendeley.com/documents/?uuid=08a32179-8fb2-399f-8aae-ccc7cbd80400" ] }, { "id" : "ITEM-2", "itemData" : { "DOI" : "10.1371/journal.pgen.1005639", "ISBN" : "1553-7404 (Electronic)\r1553-7390 (Linking)", "ISSN" : "15537404", "PMID" : "26545200", "abstract" : "Evolution of gene regulation is crucial for our understanding of the phenotypic differences between species, populations and individuals. Sequence-specific binding of transcription factors to the regulatory regions on the DNA is a key regulatory mechanism that determines gene expression and hence heritable phenotypic variation. We use a biophysical model for directional selection on gene expression to estimate the rates of gain and loss of transcription factor binding sites (TFBS) in finite populations under both point and insertion/deletion mutations. Our results show that these rates are typically slow for a single TFBS in an isolated DNA region, unless the selection is extremely strong. These rates decrease drastically with increasing TFBS length or increasingly specific protein-DNA interactions, making the evolution of sites longer than \u223c 10 bp unlikely on typical eukaryotic speciation timescales. Similarly, evolution converges to the stationary distribution of binding sequences very slowly, making the equilibrium assumption questionable. The availability of longer regulatory sequences in which multiple binding sites can evolve simultaneously, the presence of \"pre-sites\" or partially decayed old sites in the initial sequence, and biophysical cooperativity between transcription factors, can all facilitate gain of TFBS and reconcile theoretical calculations with timescales inferred from comparative genomics.", "author" : [ { "dropping-particle" : "", "family" : "Tu\u011frul", "given" : "Murat", "non-dropping-particle" : "", "parse-names" : false, "suffix" : "" }, { "dropping-particle" : "", "family" : "Paix\u00e3o", "given" : "Tiago", "non-dropping-particle" : "", "parse-names" : false, "suffix" : "" }, { "dropping-particle" : "", "family" : "Barton", "given" : "Nicholas H.", "non-dropping-particle" : "", "parse-names" : false, "suffix" : "" }, { "dropping-particle" : "", "family" : "Tka\u010dik", "given" : "Ga\u0161per", "non-dropping-particle" : "", "parse-names" : false, "suffix" : "" } ], "container-title" : "PLoS Genetics", "id" : "ITEM-2", "issue" : "11", "issued" : { "date-parts" : [ [ "2015" ] ] }, "title" : "Dynamics of Transcription Factor Binding Site Evolution", "type" : "article-journal", "volume" : "11" }, "uris" : [ "http://www.mendeley.com/documents/?uuid=9aaff8f8-c70d-4a22-8fd4-f4c9a3bda567" ] }, { "id" : "ITEM-3", "itemData" : { "DOI" : "10.1038/s41598-017-09287-x", "ISSN" : "20452322", "abstract" : "Insertions and deletions (indels) represent the second most common type of genetic variations in human genomes. Indels can be deleterious and contribute to disease susceptibility as recent genome sequencing projects revealed a large number of indels in various cancer types. In this study, we investigated the possible effects of small coding indels on protein structure and function, and the baseline characteristics of indels in 2504 individuals of 26 populations from the 1000 Genomes Project. We found that each population has a distinct pattern in genes with small indels. Frameshift (FS) indels are enriched in olfactory receptor activity while non-frameshift (NFS) indels are enriched in transcription-related proteins. Structural analysis of NFS indels revealed that they predominantly adopt coil or disordered conformations, especially in proteins with transcription-related NFS indels. These results suggest that the annotated coding indels from the 1000 Genomes Project, while contributing to genetic variations and phenotypic diversity, generally do not affect the core protein structures and have no deleterious effect on essential biological processes. In addition, we found that a number of reference genome annotations might need to be updated due to the high prevalence of annotated homozygous indels in the general population.", "author" : [ { "dropping-particle" : "", "family" : "Lin", "given" : "Maoxuan", "non-dropping-particle" : "", "parse-names" : false, "suffix" : "" }, { "dropping-particle" : "", "family" : "Whitmire", "given" : "Sarah", "non-dropping-particle" : "", "parse-names" : false, "suffix" : "" }, { "dropping-particle" : "", "family" : "Chen", "given" : "Jing", "non-dropping-particle" : "", "parse-names" : false, "suffix" : "" }, { "dropping-particle" : "", "family" : "Farrel", "given" : "Alvin", "non-dropping-particle" : "", "parse-names" : false, "suffix" : "" }, { "dropping-particle" : "", "family" : "Shi", "given" : "Xinghua", "non-dropping-particle" : "", "parse-names" : false, "suffix" : "" }, { "dropping-particle" : "", "family" : "Guo", "given" : "Jun Tao", "non-dropping-particle" : "", "parse-names" : false, "suffix" : "" } ], "container-title" : "Scientific Reports", "id" : "ITEM-3", "issue" : "1", "issued" : { "date-parts" : [ [ "2017" ] ] }, "title" : "Effects of short indels on protein structure and function in human genomes", "type" : "article-journal", "volume" : "7" }, "uris" : [ "http://www.mendeley.com/documents/?uuid=9603ca78-10f6-4ae1-ab7f-3ea9beef6a53" ] }, { "id" : "ITEM-4", "itemData" : { "DOI" : "10.1371/journal.pgen.1003995", "ISBN" : "1553-7404 (Electronic) 1553-7390 (Linking)", "ISSN" : "15537404", "PMID" : "24339797", "abstract" : "The contribution of regulatory versus protein change to adaptive evolution has long been controversial. In principle, the rate and strength of adaptation within functional genetic elements can be quantified on the basis of an excess of nucleotide substitutions between species compared to the neutral expectation or from effects of recent substitutions on nucleotide diversity at linked sites. Here, we infer the nature of selective forces acting in proteins, their UTRs and conserved noncoding elements (CNEs) using genome-wide patterns of diversity in wild house mice and divergence to related species. By applying an extension of the McDonald-Kreitman test, we infer that adaptive substitutions are widespread in protein-coding genes, UTRs and CNEs, and we estimate that there are at least four times as many adaptive substitutions in CNEs and UTRs as in proteins. We observe pronounced reductions in mean diversity around nonsynonymous sites (whether or not they have experienced a recent substitution). This can be explained by selection on multiple, linked CNEs and exons. We also observe substantial dips in mean diversity (after controlling for divergence) around protein-coding exons and CNEs, which can also be explained by the combined effects of many linked exons and CNEs. A model of background selection (BGS) can adequately explain the reduction in mean diversity observed around CNEs. However, BGS fails to explain the wide reductions in mean diversity surrounding exons (encompassing ~100 Kb, on average), implying that there is a substantial role for adaptation within exons or closely linked sites. The wide dips in diversity around exons, which are hard to explain by BGS, suggest that the fitness effects of adaptive amino acid substitutions could be substantially larger than substitutions in CNEs. We conclude that although there appear to be many more adaptive noncoding changes, substitutions in proteins may dominate phenotypic evolution.", "author" : [ { "dropping-particle" : "", "family" : "Halligan", "given" : "Daniel L.", "non-dropping-particle" : "", "parse-names" : false, "suffix" : "" }, { "dropping-particle" : "", "family" : "Kousathanas", "given" : "Athanasios", "non-dropping-particle" : "", "parse-names" : false, "suffix" : "" }, { "dropping-particle" : "", "family" : "Ness", "given" : "Rob W.", "non-dropping-particle" : "", "parse-names" : false, "suffix" : "" }, { "dropping-particle" : "", "family" : "Harr", "given" : "Bettina", "non-dropping-particle" : "", "parse-names" : false, "suffix" : "" }, { "dropping-particle" : "", "family" : "E\u00f6ry", "given" : "L\u00e9l", "non-dropping-particle" : "", "parse-names" : false, "suffix" : "" }, { "dropping-particle" : "", "family" : "Keane", "given" : "Thomas M.", "non-dropping-particle" : "", "parse-names" : false, "suffix" : "" }, { "dropping-particle" : "", "family" : "Adams", "given" : "David J.", "non-dropping-particle" : "", "parse-names" : false, "suffix" : "" }, { "dropping-particle" : "", "family" : "Keightley", "given" : "Peter D.", "non-dropping-particle" : "", "parse-names" : false, "suffix" : "" } ], "container-title" : "PLoS Genetics", "id" : "ITEM-4", "issue" : "12", "issued" : { "date-parts" : [ [ "2013" ] ] }, "title" : "Contributions of Protein-Coding and Regulatory Change to Adaptive Molecular Evolution in Murid Rodents", "type" : "article-journal", "volume" : "9" }, "uris" : [ "http://www.mendeley.com/documents/?uuid=69324218-23e5-4c95-89b8-91dc5cc9384d" ] } ], "mendeley" : { "formattedCitation" : "[45\u201348]", "plainTextFormattedCitation" : "[45\u201348]", "previouslyFormattedCitation" : "[45\u201348]" }, "properties" : { "noteIndex" : 0 }, "schema" : "https://github.com/citation-style-language/schema/raw/master/csl-citation.json" }</w:instrText>
      </w:r>
      <w:r w:rsidR="003C3466">
        <w:fldChar w:fldCharType="separate"/>
      </w:r>
      <w:r w:rsidR="006C0A1E" w:rsidRPr="006C0A1E">
        <w:rPr>
          <w:noProof/>
        </w:rPr>
        <w:t>[45–48]</w:t>
      </w:r>
      <w:r w:rsidR="003C3466">
        <w:fldChar w:fldCharType="end"/>
      </w:r>
      <w:r>
        <w:t>. While this is particularly true for large-scale, TE-associated indels (e.g., transposable element insertions), the formation of smaller indels can also vary among related species</w:t>
      </w:r>
      <w:r w:rsidR="007F44B2">
        <w:t xml:space="preserve"> </w:t>
      </w:r>
      <w:r w:rsidR="007F44B2">
        <w:fldChar w:fldCharType="begin" w:fldLock="1"/>
      </w:r>
      <w:r w:rsidR="0030488A">
        <w:instrText>ADDIN CSL_CITATION { "citationItems" : [ { "id" : "ITEM-1", "itemData" : { "DOI" : "10.1073/pnas.1616702114", "abstract" : "Genome size in mammals and birds shows remarkably little interspecific variation compared with other taxa. However, genome sequencing has revealed that many mammal and bird lineages have experienced differential rates of transposable element (TE) accumulation, which would be predicted to cause substantial variation in genome size between species. Thus, we hypothesize that there has been covariation between the amount of DNA gained by transposition and lost by deletion during mammal and avian evolution, resulting in genome size equilibrium. To test this model, we develop computational methods to quantify the amount of DNA gained by TE expansion and lost by deletion over the last 100 My in the lineages of 10 species of eutherian mammals and 24 species of birds. The results reveal extensive variation in the amount of DNA gained via lineage-specific transposition, but that DNA loss counteracted this expansion to various extents across lineages. Our analysis of the rate and size spectrum of deletion events implies that DNA removal in both mammals and birds has proceeded mostly through large segmental deletions (&gt;10 kb). These findings support a unified \u201caccordion\u201d model of genome size evolution in eukaryotes whereby DNA loss counteracting TE expansion is a major determinant of genome size. Furthermore, we propose that extensive DNA loss, and not necessarily a dearth of TE activity, has been the primary force maintaining the greater genomic compaction of flying birds and bats relative to their flightless relatives.", "author" : [ { "dropping-particle" : "", "family" : "Kapusta", "given" : "Aur\u00e9lie", "non-dropping-particle" : "", "parse-names" : false, "suffix" : "" }, { "dropping-particle" : "", "family" : "Suh", "given" : "Alexander", "non-dropping-particle" : "", "parse-names" : false, "suffix" : "" }, { "dropping-particle" : "", "family" : "Feschotte", "given" : "C\u00e9dric", "non-dropping-particle" : "", "parse-names" : false, "suffix" : "" } ], "container-title" : "Proceedings of the National Academy of Sciences", "id" : "ITEM-1", "issue" : "8", "issued" : { "date-parts" : [ [ "2017" ] ] }, "page" : "E1460-E1469", "title" : "Dynamics of genome size evolution in birds and mammals", "type" : "article-journal", "volume" : "114" }, "uris" : [ "http://www.mendeley.com/documents/?uuid=2864c567-6270-4ee6-aa5f-ca2ce613da43" ] }, { "id" : "ITEM-2", "itemData" : { "DOI" : "10.1186/s12862-017-1018-8", "ISSN" : "14712148", "PMID" : "28778150", "abstract" : "BACKGROUND: Small insertions and deletions occur in humans at a lower rate compared to nucleotide changes, but evolve under more constraint than nucleotide changes. While the evolution of insertions and deletions have been investigated using ape outgroups, the now available genome of a Neandertal can shed light on the evolution of indels in more recent times. RESULTS: We used the Neandertal genome together with several primate outgroup genomes to differentiate between human insertion/deletion changes that likely occurred before the split from Neandertals and those that likely arose later. Changes that pre-date the split from Neandertals show a smaller proportion of deletions than those that occurred later. The presence of a Neandertal-shared allele in Europeans or Asians but the absence in Africans was used to detect putatively introgressed indels in Europeans and Asians. A larger proportion of these variants reside in intergenic regions compared to other modern human variants, and some variants are linked to SNPs that have been associated with traits in modern humans. CONCLUSIONS: Our results are in agreement with earlier results that suggested that deletions evolve under more constraint than insertions. When considering Neandertal introgressed variants, we find some evidence that negative selection affected these variants more than other variants segregating in modern humans. Among introgressed variants we also identify indels that may influence the phenotype of their carriers. In particular an introgressed deletion associated with a decrease in the time to menarche may constitute an example of a former Neandertal-specific trait contributing to modern human phenotypic diversity.", "author" : [ { "dropping-particle" : "", "family" : "Chintalapati", "given" : "Manjusha", "non-dropping-particle" : "", "parse-names" : false, "suffix" : "" }, { "dropping-particle" : "", "family" : "Dannemann", "given" : "Michael", "non-dropping-particle" : "", "parse-names" : false, "suffix" : "" }, { "dropping-particle" : "", "family" : "Pr\u00fcfer", "given" : "Kay", "non-dropping-particle" : "", "parse-names" : false, "suffix" : "" } ], "container-title" : "BMC Evolutionary Biology", "id" : "ITEM-2", "issue" : "1", "issued" : { "date-parts" : [ [ "2017" ] ] }, "title" : "Using the Neandertal genome to study the evolution of small insertions and deletions in modern humans", "type" : "article-journal", "volume" : "17" }, "uris" : [ "http://www.mendeley.com/documents/?uuid=73fdebbc-756c-4d0d-9a38-0452c1d9276e" ] }, { "id" : "ITEM-3", "itemData" : { "DOI" : "10.1038/nature11119", "ISSN" : "0028-0836", "PMID" : "22660326", "abstract" : "Tomato (Solanum lycopersicum) is a major crop plant and a model system for fruit development. Solanum is one of the largest angiosperm genera and includes annual and perennial plants from diverse habitats. Here we present a high-quality genome sequence of domesticated tomato, a draft sequence of its closest wild relative, Solanum pimpinellifolium, and compare them to each other and to the potato genome (Solanum tuberosum). The two tomato genomes show only 0.6% nucleotide divergence and signs of recent admixture, but show more than 8% divergence from potato, with nine large and several smaller inversions. In contrast to Arabidopsis, but similar to soybean, tomato and potato small RNAs map predominantly to gene-rich chromosomal regions, including gene promoters. The Solanum lineage has experienced two consecutive genome triplications: one that is ancient and shared with rosids, and a more recent one. These triplications set the stage for the neofunctionalization of genes controlling fruit characteristics, such as colour and fleshiness.", "author" : [ { "dropping-particle" : "", "family" : "Sato", "given" : "Shusei", "non-dropping-particle" : "", "parse-names" : false, "suffix" : "" }, { "dropping-particle" : "", "family" : "Tabata", "given" : "Satoshi", "non-dropping-particle" : "", "parse-names" : false, "suffix" : "" }, { "dropping-particle" : "", "family" : "Hirakawa", "given" : "Hideki", "non-dropping-particle" : "", "parse-names" : false, "suffix" : "" }, { "dropping-particle" : "", "family" : "Asamizu", "given" : "Erika", "non-dropping-particle" : "", "parse-names" : false, "suffix" : "" }, { "dropping-particle" : "", "family" : "Shirasawa", "given" : "Kenta", "non-dropping-particle" : "", "parse-names" : false, "suffix" : "" }, { "dropping-particle" : "", "family" : "Isobe", "given" : "Sachiko", "non-dropping-particle" : "", "parse-names" : false, "suffix" : "" }, { "dropping-particle" : "", "family" : "Kaneko", "given" : "Takakazu", "non-dropping-particle" : "", "parse-names" : false, "suffix" : "" }, { "dropping-particle" : "", "family" : "Nakamura", "given" : "Yasukazu", "non-dropping-particle" : "", "parse-names" : false, "suffix" : "" }, { "dropping-particle" : "", "family" : "Shibata", "given" : "Daisuke", "non-dropping-particle" : "", "parse-names" : false, "suffix" : "" }, { "dropping-particle" : "", "family" : "Aoki", "given" : "Koh", "non-dropping-particle" : "", "parse-names" : false, "suffix" : "" }, { "dropping-particle" : "", "family" : "Egholm", "given" : "Michael", "non-dropping-particle" : "", "parse-names" : false, "suffix" : "" }, { "dropping-particle" : "", "family" : "Knight", "given" : "James", "non-dropping-particle" : "", "parse-names" : false, "suffix" : "" }, { "dropping-particle" : "", "family" : "Bogden", "given" : "Robert", "non-dropping-particle" : "", "parse-names" : false, "suffix" : "" }, { "dropping-particle" : "", "family" : "Li", "given" : "Changbao", "non-dropping-particle" : "", "parse-names" : false, "suffix" : "" }, { "dropping-particle" : "", "family" : "Shuang", "given" : "Yang", "non-dropping-particle" : "", "parse-names" : false, "suffix" : "" }, { "dropping-particle" : "", "family" : "Xu", "given" : "Xun", "non-dropping-particle" : "", "parse-names" : false, "suffix" : "" }, { "dropping-particle" : "", "family" : "Pan", "given" : "Shengkai", "non-dropping-particle" : "", "parse-names" : false, "suffix" : "" }, { "dropping-particle" : "", "family" : "Cheng", "given" : "Shifeng", "non-dropping-particle" : "", "parse-names" : false, "suffix" : "" }, { "dropping-particle" : "", "family" : "Liu", "given" : "Xin", "non-dropping-particle" : "", "parse-names" : false, "suffix" : "" }, { "dropping-particle" : "", "family" : "Ren", "given" : "Yuanyuan", "non-dropping-particle" : "", "parse-names" : false, "suffix" : "" }, { "dropping-particle" : "", "family" : "Wang", "given" : "Jun", "non-dropping-particle" : "", "parse-names" : false, "suffix" : "" }, { "dropping-particle" : "", "family" : "Albiero", "given" : "Alessandro", "non-dropping-particle" : "", "parse-names" : false, "suffix" : "" }, { "dropping-particle" : "", "family" : "Dal Pero", "given" : "Francesca", "non-dropping-particle" : "", "parse-names" : false, "suffix" : "" }, { "dropping-particle" : "", "family" : "Todesco", "given" : "Sara", "non-dropping-particle" : "", "parse-names" : false, "suffix" : "" }, { "dropping-particle" : "", "family" : "Eck", "given" : "Joyce", "non-dropping-particle" : "Van", "parse-names" : false, "suffix" : "" }, { "dropping-particle" : "", "family" : "Buels", "given" : "Robert M.", "non-dropping-particle" : "", "parse-names" : false, "suffix" : "" }, { "dropping-particle" : "", "family" : "Bombarely", "given" : "Aureliano", "non-dropping-particle" : "", "parse-names" : false, "suffix" : "" }, { "dropping-particle" : "", "family" : "Gosselin", "given" : "Joseph R.", "non-dropping-particle" : "", "parse-names" : false, "suffix" : "" }, { "dropping-particle" : "", "family" : "Huang", "given" : "Minyun", "non-dropping-particle" : "", "parse-names" : false, "suffix" : "" }, { "dropping-particle" : "", "family" : "Leto", "given" : "Jonathan A.", "non-dropping-particle" : "", "parse-names" : false, "suffix" : "" }, { "dropping-particle" : "", "family" : "Menda", "given" : "Naama", "non-dropping-particle" : "", "parse-names" : false, "suffix" : "" }, { "dropping-particle" : "", "family" : "Strickler", "given" : "Susan", "non-dropping-particle" : "", "parse-names" : false, "suffix" : "" }, { "dropping-particle" : "", "family" : "Mao", "given" : "Linyong", "non-dropping-particle" : "", "parse-names" : false, "suffix" : "" }, { "dropping-particle" : "", "family" : "Gao", "given" : "Shan", "non-dropping-particle" : "", "parse-names" : false, "suffix" : "" }, { "dropping-particle" : "", "family" : "Tecle", "given" : "Isaak Y.", "non-dropping-particle" : "", "parse-names" : false, "suffix" : "" }, { "dropping-particle" : "", "family" : "York", "given" : "Thomas", "non-dropping-particle" : "", "parse-names" : false, "suffix" : "" }, { "dropping-particle" : "", "family" : "Zheng", "given" : "Yi", "non-dropping-particle" : "", "parse-names" : false, "suffix" : "" }, { "dropping-particle" : "", "family" : "Vrebalov", "given" : "Julia T.", "non-dropping-particle" : "", "parse-names" : false, "suffix" : "" }, { "dropping-particle" : "", "family" : "Lee", "given" : "JeMin", "non-dropping-particle" : "", "parse-names" : false, "suffix" : "" }, { "dropping-particle" : "", "family" : "Zhong", "given" : "Silin", "non-dropping-particle" : "", "parse-names" : false, "suffix" : "" }, { "dropping-particle" : "", "family" : "Mueller", "given" : "Lukas A.", "non-dropping-particle" : "", "parse-names" : false, "suffix" : "" }, { "dropping-particle" : "", "family" : "Stiekema", "given" : "Willem J.", "non-dropping-particle" : "", "parse-names" : false, "suffix" : "" }, { "dropping-particle" : "", "family" : "Ribeca", "given" : "Paolo", "non-dropping-particle" : "", "parse-names" : false, "suffix" : "" }, { "dropping-particle" : "", "family" : "Alioto", "given" : "Tyler", "non-dropping-particle" : "", "parse-names" : false, "suffix" : "" }, { "dropping-particle" : "", "family" : "Yang", "given" : "Wencai", "non-dropping-particle" : "", "parse-names" : false, "suffix" : "" }, { "dropping-particle" : "", "family" : "Huang", "given" : "Sanwen", "non-dropping-particle" : "", "parse-names" : false, "suffix" : "" }, { "dropping-particle" : "", "family" : "Du", "given" : "Yongchen", "non-dropping-particle" : "", "parse-names" : false, "suffix" : "" }, { "dropping-particle" : "", "family" : "Zhang", "given" : "Zhonghua", "non-dropping-particle" : "", "parse-names" : false, "suffix" : "" }, { "dropping-particle" : "", "family" : "Gao", "given" : "Jianchang", "non-dropping-particle" : "", "parse-names" : false, "suffix" : "" }, { "dropping-particle" : "", "family" : "Guo", "given" : "Yanmei", "non-dropping-particle" : "", "parse-names" : false, "suffix" : "" }, { "dropping-particle" : "", "family" : "Wang", "given" : "Xiaoxuan", "non-dropping-particle" : "", "parse-names" : false, "suffix" : "" }, { "dropping-particle" : "", "family" : "Li", "given" : "Ying", "non-dropping-particle" : "", "parse-names" : false, "suffix" : "" }, { "dropping-particle" : "", "family" : "He", "given" : "Jun", "non-dropping-particle" : "", "parse-names" : false, "suffix" : "" }, { "dropping-particle" : "", "family" : "Li", "given" : "Chuanyou", "non-dropping-particle" : "", "parse-names" : false, "suffix" : "" }, { "dropping-particle" : "", "family" : "Cheng", "given" : "Zhukuan", "non-dropping-particle" : "", "parse-names" : false, "suffix" : "" }, { "dropping-particle" : "", "family" : "Zuo", "given" : "Jianru", "non-dropping-particle" : "", "parse-names" : false, "suffix" : "" }, { "dropping-particle" : "", "family" : "Ren", "given" : "Jianfeng", "non-dropping-particle" : "", "parse-names" : false, "suffix" : "" }, { "dropping-particle" : "", "family" : "Zhao", "given" : "Jiuhai", "non-dropping-particle" : "", "parse-names" : false, "suffix" : "" }, { "dropping-particle" : "", "family" : "Yan", "given" : "Liuhua", "non-dropping-particle" : "", "parse-names" : false, "suffix" : "" }, { "dropping-particle" : "", "family" : "Jiang", "given" : "Hongling", "non-dropping-particle" : "", "parse-names" : false, "suffix" : "" }, { "dropping-particle" : "", "family" : "Wang", "given" : "Bao", "non-dropping-particle" : "", "parse-names" : false, "suffix" : "" }, { "dropping-particle" : "", "family" : "Li", "given" : "Hongshuang", "non-dropping-particle" : "", "parse-names" : false, "suffix" : "" }, { "dropping-particle" : "", "family" : "Li", "given" : "Zhenjun", "non-dropping-particle" : "", "parse-names" : false, "suffix" : "" }, { "dropping-particle" : "", "family" : "Fu", "given" : "Fuyou", "non-dropping-particle" : "", "parse-names" : false, "suffix" : "" }, { "dropping-particle" : "", "family" : "Chen", "given" : "Bingtang", "non-dropping-particle" : "", "parse-names" : false, "suffix" : "" }, { "dropping-particle" : "", "family" : "Han", "given" : "Bin", "non-dropping-particle" : "", "parse-names" : false, "suffix" : "" }, { "dropping-particle" : "", "family" : "Feng", "given" : "Qi", "non-dropping-particle" : "", "parse-names" : false, "suffix" : "" }, { "dropping-particle" : "", "family" : "Fan", "given" : "Danlin", "non-dropping-particle" : "", "parse-names" : false, "suffix" : "" }, { "dropping-particle" : "", "family" : "Wang", "given" : "Ying", "non-dropping-particle" : "", "parse-names" : false, "suffix" : "" }, { "dropping-particle" : "", "family" : "Ling", "given" : "Hongqing", "non-dropping-particle" : "", "parse-names" : false, "suffix" : "" }, { "dropping-particle" : "", "family" : "Xue", "given" : "Yongbiao", "non-dropping-particle" : "", "parse-names" : false, "suffix" : "" }, { "dropping-particle" : "", "family" : "Ware", "given" : "Doreen", "non-dropping-particle" : "", "parse-names" : false, "suffix" : "" }, { "dropping-particle" : "", "family" : "Richard McCombie", "given" : "W.", "non-dropping-particle" : "", "parse-names" : false, "suffix" : "" }, { "dropping-particle" : "", "family" : "Lippman", "given" : "Zachary B.", "non-dropping-particle" : "", "parse-names" : false, "suffix" : "" }, { "dropping-particle" : "", "family" : "Chia", "given" : "Jer-Ming", "non-dropping-particle" : "", "parse-names" : false, "suffix" : "" }, { "dropping-particle" : "", "family" : "Jiang", "given" : "Ke", "non-dropping-particle" : "", "parse-names" : false, "suffix" : "" }, { "dropping-particle" : "", "family" : "Pasternak", "given" : "Shiran", "non-dropping-particle" : "", "parse-names" : false, "suffix" : "" }, { "dropping-particle" : "", "family" : "Gelley", "given" : "Laura", "non-dropping-particle" : "", "parse-names" : false, "suffix" : "" }, { "dropping-particle" : "", "family" : "Kramer", "given" : "Melissa", "non-dropping-particle" : "", "parse-names" : false, "suffix" : "" }, { "dropping-particle" : "", "family" : "Anderson", "given" : "Lorinda K.", "non-dropping-particle" : "", "parse-names" : false, "suffix" : "" }, { "dropping-particle" : "", "family" : "Chang", "given" : "Song-Bin", "non-dropping-particle" : "", "parse-names" : false, "suffix" : "" }, { "dropping-particle" : "", "family" : "Royer", "given" : "Suzanne M.", "non-dropping-particle" : "", "parse-names" : false, "suffix" : "" }, { "dropping-particle" : "", "family" : "Shearer", "given" : "Lindsay A.", "non-dropping-particle" : "", "parse-names" : false, "suffix" : "" }, { "dropping-particle" : "", "family" : "Stack", "given" : "Stephen M.", "non-dropping-particle" : "", "parse-names" : false, "suffix" : "" }, { "dropping-particle" : "", "family" : "Rose", "given" : "Jocelyn K. C.", "non-dropping-particle" : "", "parse-names" : false, "suffix" : "" }, { "dropping-particle" : "", "family" : "Xu", "given" : "Yimin", "non-dropping-particle" : "", "parse-names" : false, "suffix" : "" }, { "dropping-particle" : "", "family" : "Eannetta", "given" : "Nancy", "non-dropping-particle" : "", "parse-names" : false, "suffix" : "" }, { "dropping-particle" : "", "family" : "Matas", "given" : "Antonio J.", "non-dropping-particle" : "", "parse-names" : false, "suffix" : "" }, { "dropping-particle" : "", "family" : "McQuinn", "given" : "Ryan", "non-dropping-particle" : "", "parse-names" : false, "suffix" : "" }, { "dropping-particle" : "", "family" : "Tanksley", "given" : "Steven D.", "non-dropping-particle" : "", "parse-names" : false, "suffix" : "" }, { "dropping-particle" : "", "family" : "Camara", "given" : "Francisco", "non-dropping-particle" : "", "parse-names" : false, "suffix" : "" }, { "dropping-particle" : "", "family" : "Guig\u00f3", "given" : "Roderic", "non-dropping-particle" : "", "parse-names" : false, "suffix" : "" }, { "dropping-particle" : "", "family" : "Rombauts", "given" : "Stephane", "non-dropping-particle" : "", "parse-names" : false, "suffix" : "" }, { "dropping-particle" : "", "family" : "Fawcett", "given" : "Jeffrey", "non-dropping-particle" : "", "parse-names" : false, "suffix" : "" }, { "dropping-particle" : "", "family" : "Peer", "given" : "Yves", "non-dropping-particle" : "Van de", "parse-names" : false, "suffix" : "" }, { "dropping-particle" : "", "family" : "Zamir", "given" : "Dani", "non-dropping-particle" : "", "parse-names" : false, "suffix" : "" }, { "dropping-particle" : "", "family" : "Liang", "given" : "Chunbo", "non-dropping-particle" : "", "parse-names" : false, "suffix" : "" }, { "dropping-particle" : "", "family" : "Spannagl", "given" : "Manuel", "non-dropping-particle" : "", "parse-names" : false, "suffix" : "" }, { "dropping-particle" : "", "family" : "Gundlach", "given" : "Heidrun", "non-dropping-particle" : "", "parse-names" : false, "suffix" : "" }, { "dropping-particle" : "", "family" : "Bruggmann", "given" : "Remy", "non-dropping-particle" : "", "parse-names" : false, "suffix" : "" }, { "dropping-particle" : "", "family" : "Mayer", "given" : "Klaus", "non-dropping-particle" : "", "parse-names" : false, "suffix" : "" }, { "dropping-particle" : "", "family" : "Jia", "given" : "Zhiqi", "non-dropping-particle" : "", "parse-names" : false, "suffix" : "" }, { "dropping-particle" : "", "family" : "Zhang", "given" : "Junhong", "non-dropping-particle" : "", "parse-names" : false, "suffix" : "" }, { "dropping-particle" : "", "family" : "Ye", "given" : "Zhibiao", "non-dropping-particle" : "", "parse-names" : false, "suffix" : "" }, { "dropping-particle" : "", "family" : "Bishop", "given" : "Gerard J.", "non-dropping-particle" : "", "parse-names" : false, "suffix" : "" }, { "dropping-particle" : "", "family" : "Butcher", "given" : "Sarah", "non-dropping-particle" : "", "parse-names" : false, "suffix" : "" }, { "dropping-particle" : "", "family" : "Lopez-Cobollo", "given" : "Rosa", "non-dropping-particle" : "", "parse-names" : false, "suffix" : "" }, { "dropping-particle" : "", "family" : "Buchan", "given" : "Daniel", "non-dropping-particle" : "", "parse-names" : false, "suffix" : "" }, { "dropping-particle" : "", "family" : "Filippis", "given" : "Ioannis", "non-dropping-particle" : "", "parse-names" : false, "suffix" : "" }, { "dropping-particle" : "", "family" : "Abbott", "given" : "James", "non-dropping-particle" : "", "parse-names" : false, "suffix" : "" }, { "dropping-particle" : "", "family" : "Dixit", "given" : "Rekha", "non-dropping-particle" : "", "parse-names" : false, "suffix" : "" }, { "dropping-particle" : "", "family" : "Singh", "given" : "Manju", "non-dropping-particle" : "", "parse-names" : false, "suffix" : "" }, { "dropping-particle" : "", "family" : "Singh", "given" : "Archana", "non-dropping-particle" : "", "parse-names" : false, "suffix" : "" }, { "dropping-particle" : "", "family" : "Kumar Pal", "given" : "Jitendra", "non-dropping-particle" : "", "parse-names" : false, "suffix" : "" }, { "dropping-particle" : "", "family" : "Pandit", "given" : "Awadhesh", "non-dropping-particle" : "", "parse-names" : false, "suffix" : "" }, { "dropping-particle" : "", "family" : "Kumar Singh", "given" : "Pradeep", "non-dropping-particle" : "", "parse-names" : false, "suffix" : "" }, { "dropping-particle" : "", "family" : "Kumar Mahato", "given" : "Ajay", "non-dropping-particle" : "", "parse-names" : false, "suffix" : "" }, { "dropping-particle" : "", "family" : "Dogra", "given" : "Vivek", "non-dropping-particle" : "", "parse-names" : false, "suffix" : "" }, { "dropping-particle" : "", "family" : "Gaikwad", "given" : "Kishor", "non-dropping-particle" : "", "parse-names" : false, "suffix" : "" }, { "dropping-particle" : "", "family" : "Raj Sharma", "given" : "Tilak", "non-dropping-particle" : "", "parse-names" : false, "suffix" : "" }, { "dropping-particle" : "", "family" : "Mohapatra", "given" : "Trilochan", "non-dropping-particle" : "", "parse-names" : false, "suffix" : "" }, { "dropping-particle" : "", "family" : "Kumar Singh", "given" : "Nagendra", "non-dropping-particle" : "", "parse-names" : false, "suffix" : "" }, { "dropping-particle" : "", "family" : "Causse", "given" : "Mathilde", "non-dropping-particle" : "", "parse-names" : false, "suffix" : "" }, { "dropping-particle" : "", "family" : "Rothan", "given" : "Christophe", "non-dropping-particle" : "", "parse-names" : false, "suffix" : "" }, { "dropping-particle" : "", "family" : "Schiex", "given" : "Thomas", "non-dropping-particle" : "", "parse-names" : false, "suffix" : "" }, { "dropping-particle" : "", "family" : "Noirot", "given" : "C\u00e9line", "non-dropping-particle" : "", "parse-names" : false, "suffix" : "" }, { "dropping-particle" : "", "family" : "Bellec", "given" : "Arnaud", "non-dropping-particle" : "", "parse-names" : false, "suffix" : "" }, { "dropping-particle" : "", "family" : "Klopp", "given" : "Christophe", "non-dropping-particle" : "", "parse-names" : false, "suffix" : "" }, { "dropping-particle" : "", "family" : "Delalande", "given" : "Corinne", "non-dropping-particle" : "", "parse-names" : false, "suffix" : "" }, { "dropping-particle" : "", "family" : "Berges", "given" : "H\u00e9l\u00e8ne", "non-dropping-particle" : "", "parse-names" : false, "suffix" : "" }, { "dropping-particle" : "", "family" : "Mariette", "given" : "J\u00e9r\u00f4me", "non-dropping-particle" : "", "parse-names" : false, "suffix" : "" }, { "dropping-particle" : "", "family" : "Frasse", "given" : "Pierre", "non-dropping-particle" : "", "parse-names" : false, "suffix" : "" }, { "dropping-particle" : "", "family" : "Vautrin", "given" : "Sonia", "non-dropping-particle" : "", "parse-names" : false, "suffix" : "" }, { "dropping-particle" : "", "family" : "Zouine", "given" : "Mohamed", "non-dropping-particle" : "", "parse-names" : false, "suffix" : "" }, { "dropping-particle" : "", "family" : "Latch\u00e9", "given" : "Alain", "non-dropping-particle" : "", "parse-names" : false, "suffix" : "" }, { "dropping-particle" : "", "family" : "Rousseau", "given" : "Christine", "non-dropping-particle" : "", "parse-names" : false, "suffix" : "" }, { "dropping-particle" : "", "family" : "Regad", "given" : "Farid", "non-dropping-particle" : "", "parse-names" : false, "suffix" : "" }, { "dropping-particle" : "", "family" : "Pech", "given" : "Jean-Claude", "non-dropping-particle" : "", "parse-names" : false, "suffix" : "" }, { "dropping-particle" : "", "family" : "Philippot", "given" : "Murielle", "non-dropping-particle" : "", "parse-names" : false, "suffix" : "" }, { "dropping-particle" : "", "family" : "Bouzayen", "given" : "Mondher", "non-dropping-particle" : "", "parse-names" : false, "suffix" : "" }, { "dropping-particle" : "", "family" : "Pericard", "given" : "Pierre", "non-dropping-particle" : "", "parse-names" : false, "suffix" : "" }, { "dropping-particle" : "", "family" : "Osorio", "given" : "Sonia", "non-dropping-particle" : "", "parse-names" : false, "suffix" : "" }, { "dropping-particle" : "", "family" : "Fernandez del Carmen", "given" : "Asunci\u00f3n", "non-dropping-particle" : "", "parse-names" : false, "suffix" : "" }, { "dropping-particle" : "", "family" : "Monforte", "given" : "Antonio", "non-dropping-particle" : "", "parse-names" : false, "suffix" : "" }, { "dropping-particle" : "", "family" : "Granell", "given" : "Antonio", "non-dropping-particle" : "", "parse-names" : false, "suffix" : "" }, { "dropping-particle" : "", "family" : "Fernandez-Mu\u00f1oz", "given" : "Rafael", "non-dropping-particle" : "", "parse-names" : false, "suffix" : "" }, { "dropping-particle" : "", "family" : "Conte", "given" : "Mariana", "non-dropping-particle" : "", "parse-names" : false, "suffix" : "" }, { "dropping-particle" : "", "family" : "Lichtenstein", "given" : "Gabriel", "non-dropping-particle" : "", "parse-names" : false, "suffix" : "" }, { "dropping-particle" : "", "family" : "Carrari", "given" : "Fernando", "non-dropping-particle" : "", "parse-names" : false, "suffix" : "" }, { "dropping-particle" : "", "family" : "Bellis", "given" : "Gianluca", "non-dropping-particle" : "De", "parse-names" : false, "suffix" : "" }, { "dropping-particle" : "", "family" : "Fuligni", "given" : "Fabio", "non-dropping-particle" : "", "parse-names" : false, "suffix" : "" }, { "dropping-particle" : "", "family" : "Peano", "given" : "Clelia", "non-dropping-particle" : "", "parse-names" : false, "suffix" : "" }, { "dropping-particle" : "", "family" : "Grandillo", "given" : "Silvana", "non-dropping-particle" : "", "parse-names" : false, "suffix" : "" }, { "dropping-particle" : "", "family" : "Termolino", "given" : "Pasquale", "non-dropping-particle" : "", "parse-names" : false, "suffix" : "" }, { "dropping-particle" : "", "family" : "Pietrella", "given" : "Marco", "non-dropping-particle" : "", "parse-names" : false, "suffix" : "" }, { "dropping-particle" : "", "family" : "Fantini", "given" : "Elio", "non-dropping-particle" : "", "parse-names" : false, "suffix" : "" }, { "dropping-particle" : "", "family" : "Falcone", "given" : "Giulia", "non-dropping-particle" : "", "parse-names" : false, "suffix" : "" }, { "dropping-particle" : "", "family" : "Fiore", "given" : "Alessia", "non-dropping-particle" : "", "parse-names" : false, "suffix" : "" }, { "dropping-particle" : "", "family" : "Giuliano", "given" : "Giovanni", "non-dropping-particle" : "", "parse-names" : false, "suffix" : "" }, { "dropping-particle" : "", "family" : "Lopez", "given" : "Loredana", "non-dropping-particle" : "", "parse-names" : false, "suffix" : "" }, { "dropping-particle" : "", "family" : "Facella", "given" : "Paolo", "non-dropping-particle" : "", "parse-names" : false, "suffix" : "" }, { "dropping-particle" : "", "family" : "Perrotta", "given" : "Gaetano", "non-dropping-particle" : "", "parse-names" : false, "suffix" : "" }, { "dropping-particle" : "", "family" : "Daddiego", "given" : "Loretta", "non-dropping-particle" : "", "parse-names" : false, "suffix" : "" }, { "dropping-particle" : "", "family" : "Bryan", "given" : "Glenn", "non-dropping-particle" : "", "parse-names" : false, "suffix" : "" }, { "dropping-particle" : "", "family" : "Orozco", "given" : "Modesto", "non-dropping-particle" : "", "parse-names" : false, "suffix" : "" }, { "dropping-particle" : "", "family" : "Pastor", "given" : "Xavier", "non-dropping-particle" : "", "parse-names" : false, "suffix" : "" }, { "dropping-particle" : "", "family" : "Torrents", "given" : "David", "non-dropping-particle" : "", "parse-names" : false, "suffix" : "" }, { "dropping-particle" : "", "family" : "Schriek", "given" : "Marco G. M.", "non-dropping-particle" : "van", "parse-names" : false, "suffix" : "" }, { "dropping-particle" : "", "family" : "Feron", "given" : "Richard M.C.", "non-dropping-particle" : "", "parse-names" : false, "suffix" : "" }, { "dropping-particle" : "", "family" : "Oeveren", "given" : "Jan", "non-dropping-particle" : "van", "parse-names" : false, "suffix" : "" }, { "dropping-particle" : "", "family" : "Heer", "given" : "Peter", "non-dropping-particle" : "de", "parse-names" : false, "suffix" : "" }, { "dropping-particle" : "", "family" : "DaPonte", "given" : "Lorena", "non-dropping-particle" : "", "parse-names" : false, "suffix" : "" }, { "dropping-particle" : "", "family" : "Jacobs-Oomen", "given" : "Saskia", "non-dropping-particle" : "", "parse-names" : false, "suffix" : "" }, { "dropping-particle" : "", "family" : "Cariaso", "given" : "Mike", "non-dropping-particle" : "", "parse-names" : false, "suffix" : "" }, { "dropping-particle" : "", "family" : "Prins", "given" : "Marcel", "non-dropping-particle" : "", "parse-names" : false, "suffix" : "" }, { "dropping-particle" : "", "family" : "Eijk", "given" : "Michiel J. T.", "non-dropping-particle" : "van", "parse-names" : false, "suffix" : "" }, { "dropping-particle" : "", "family" : "Janssen", "given" : "Antoine", "non-dropping-particle" : "", "parse-names" : false, "suffix" : "" }, { "dropping-particle" : "", "family" : "Haaren", "given" : "Mark J. J.", "non-dropping-particle" : "van", "parse-names" : false, "suffix" : "" }, { "dropping-particle" : "", "family" : "Jo", "given" : "Sung-Hwan", "non-dropping-particle" : "", "parse-names" : false, "suffix" : "" }, { "dropping-particle" : "", "family" : "Kim", "given" : "Jungeun", "non-dropping-particle" : "", "parse-names" : false, "suffix" : "" }, { "dropping-particle" : "", "family" : "Kwon", "given" : "Suk-Yoon", "non-dropping-particle" : "", "parse-names" : false, "suffix" : "" }, { "dropping-particle" : "", "family" : "Kim", "given" : "Sangmi", "non-dropping-particle" : "", "parse-names" : false, "suffix" : "" }, { "dropping-particle" : "", "family" : "Koo", "given" : "Dal-Hoe", "non-dropping-particle" : "", "parse-names" : false, "suffix" : "" }, { "dropping-particle" : "", "family" : "Lee", "given" : "Sanghyeob", "non-dropping-particle" : "", "parse-names" : false, "suffix" : "" }, { "dropping-particle" : "", "family" : "Hur", "given" : "Cheol-Goo", "non-dropping-particle" : "", "parse-names" : false, "suffix" : "" }, { "dropping-particle" : "", "family" : "Clouser", "given" : "Christopher", "non-dropping-particle" : "", "parse-names" : false, "suffix" : "" }, { "dropping-particle" : "", "family" : "Rico", "given" : "Alain", "non-dropping-particle" : "", "parse-names" : false, "suffix" : "" }, { "dropping-particle" : "", "family" : "Hallab", "given" : "Asis", "non-dropping-particle" : "", "parse-names" : false, "suffix" : "" }, { "dropping-particle" : "", "family" : "Gebhardt", "given" : "Christiane", "non-dropping-particle" : "", "parse-names" : false, "suffix" : "" }, { "dropping-particle" : "", "family" : "Klee", "given" : "Kathrin", "non-dropping-particle" : "", "parse-names" : false, "suffix" : "" }, { "dropping-particle" : "", "family" : "J\u00f6cker", "given" : "Anika", "non-dropping-particle" : "", "parse-names" : false, "suffix" : "" }, { "dropping-particle" : "", "family" : "Warfsmann", "given" : "Jens", "non-dropping-particle" : "", "parse-names" : false, "suffix" : "" }, { "dropping-particle" : "", "family" : "G\u00f6bel", "given" : "Ulrike", "non-dropping-particle" : "", "parse-names" : false, "suffix" : "" }, { "dropping-particle" : "", "family" : "Kawamura", "given" : "Shingo", "non-dropping-particle" : "", "parse-names" : false, "suffix" : "" }, { "dropping-particle" : "", "family" : "Yano", "given" : "Kentaro", "non-dropping-particle" : "", "parse-names" : false, "suffix" : "" }, { "dropping-particle" : "", "family" : "Sherman", "given" : "Jamie D.", "non-dropping-particle" : "", "parse-names" : false, "suffix" : "" }, { "dropping-particle" : "", "family" : "Fukuoka", "given" : "Hiroyuki", "non-dropping-particle" : "", "parse-names" : false, "suffix" : "" }, { "dropping-particle" : "", "family" : "Negoro", "given" : "Satomi", "non-dropping-particle" : "", "parse-names" : false, "suffix" : "" }, { "dropping-particle" : "", "family" : "Bhutty", "given" : "Sarita", "non-dropping-particle" : "", "parse-names" : false, "suffix" : "" }, { "dropping-particle" : "", "family" : "Chowdhury", "given" : "Parul", "non-dropping-particle" : "", "parse-names" : false, "suffix" : "" }, { "dropping-particle" : "", "family" : "Chattopadhyay", "given" : "Debasis", "non-dropping-particle" : "", "parse-names" : false, "suffix" : "" }, { "dropping-particle" : "", "family" : "Datema", "given" : "Erwin", "non-dropping-particle" : "", "parse-names" : false, "suffix" : "" }, { "dropping-particle" : "", "family" : "Smit", "given" : "Sandra", "non-dropping-particle" : "", "parse-names" : false, "suffix" : "" }, { "dropping-particle" : "", "family" : "Schijlen", "given" : "Elio G. W. M.", "non-dropping-particle" : "", "parse-names" : false, "suffix" : "" }, { "dropping-particle" : "", "family" : "Belt", "given" : "Jose", "non-dropping-particle" : "van de", "parse-names" : false, "suffix" : "" }, { "dropping-particle" : "", "family" : "Haarst", "given" : "Jan C.", "non-dropping-particle" : "van", "parse-names" : false, "suffix" : "" }, { "dropping-particle" : "", "family" : "Peters", "given" : "Sander A.", "non-dropping-particle" : "", "parse-names" : false, "suffix" : "" }, { "dropping-particle" : "", "family" : "Staveren", "given" : "Marjo J.", "non-dropping-particle" : "van", "parse-names" : false, "suffix" : "" }, { "dropping-particle" : "", "family" : "Henkens", "given" : "Marleen H. C.", "non-dropping-particle" : "", "parse-names" : false, "suffix" : "" }, { "dropping-particle" : "", "family" : "Mooyman", "given" : "Paul J. W.", "non-dropping-particle" : "", "parse-names" : false, "suffix" : "" }, { "dropping-particle" : "", "family" : "Hesselink", "given" : "Thamara", "non-dropping-particle" : "", "parse-names" : false, "suffix" : "" }, { "dropping-particle" : "", "family" : "Ham", "given" : "Roeland C. H. J.", "non-dropping-particle" : "van", "parse-names" : false, "suffix" : "" }, { "dropping-particle" : "", "family" : "Jiang", "given" : "Guoyong", "non-dropping-particle" : "", "parse-names" : false, "suffix" : "" }, { "dropping-particle" : "", "family" : "Droege", "given" : "Marcus", "non-dropping-particle" : "", "parse-names" : false, "suffix" : "" }, { "dropping-particle" : "", "family" : "Choi", "given" : "Doil", "non-dropping-particle" : "", "parse-names" : false, "suffix" : "" }, { "dropping-particle" : "", "family" : "Kang", "given" : "Byung-Cheol", "non-dropping-particle" : "", "parse-names" : false, "suffix" : "" }, { "dropping-particle" : "", "family" : "Dong Kim", "given" : "Byung", "non-dropping-particle" : "", "parse-names" : false, "suffix" : "" }, { "dropping-particle" : "", "family" : "Park", "given" : "Minkyu", "non-dropping-particle" : "", "parse-names" : false, "suffix" : "" }, { "dropping-particle" : "", "family" : "Kim", "given" : "Seungill", "non-dropping-particle" : "", "parse-names" : false, "suffix" : "" }, { "dropping-particle" : "", "family" : "Yeom", "given" : "Seon-In", "non-dropping-particle" : "", "parse-names" : false, "suffix" : "" }, { "dropping-particle" : "", "family" : "Lee", "given" : "Yong-Hwan", "non-dropping-particle" : "", "parse-names" : false, "suffix" : "" }, { "dropping-particle" : "", "family" : "Choi", "given" : "Yang-Do", "non-dropping-particle" : "", "parse-names" : false, "suffix" : "" }, { "dropping-particle" : "", "family" : "Li", "given" : "Guangcun", "non-dropping-particle" : "", "parse-names" : false, "suffix" : "" }, { "dropping-particle" : "", "family" : "Gao", "given" : "Jianwei", "non-dropping-particle" : "", "parse-names" : false, "suffix" : "" }, { "dropping-particle" : "", "family" : "Liu", "given" : "Yongsheng", "non-dropping-particle" : "", "parse-names" : false, "suffix" : "" }, { "dropping-particle" : "", "family" : "Huang", "given" : "Shengxiong", "non-dropping-particle" : "", "parse-names" : false, "suffix" : "" }, { "dropping-particle" : "", "family" : "Fernandez-Pedrosa", "given" : "Victoria", "non-dropping-particle" : "", "parse-names" : false, "suffix" : "" }, { "dropping-particle" : "", "family" : "Collado", "given" : "Carmen", "non-dropping-particle" : "", "parse-names" : false, "suffix" : "" }, { "dropping-particle" : "", "family" : "Zu\u00f1iga", "given" : "Sheila", "non-dropping-particle" : "", "parse-names" : false, "suffix" : "" }, { "dropping-particle" : "", "family" : "Wang", "given" : "Guoping", "non-dropping-particle" : "", "parse-names" : false, "suffix" : "" }, { "dropping-particle" : "", "family" : "Cade", "given" : "Rebecca", "non-dropping-particle" : "", "parse-names" : false, "suffix" : "" }, { "dropping-particle" : "", "family" : "Dietrich", "given" : "Robert A.", "non-dropping-particle" : "", "parse-names" : false, "suffix" : "" }, { "dropping-particle" : "", "family" : "Rogers", "given" : "Jane", "non-dropping-particle" : "", "parse-names" : false, "suffix" : "" }, { "dropping-particle" : "", "family" : "Knapp", "given" : "Sandra", "non-dropping-particle" : "", "parse-names" : false, "suffix" : "" }, { "dropping-particle" : "", "family" : "Fei", "given" : "Zhangjun", "non-dropping-particle" : "", "parse-names" : false, "suffix" : "" }, { "dropping-particle" : "", "family" : "White", "given" : "Ruth A.", "non-dropping-particle" : "", "parse-names" : false, "suffix" : "" }, { "dropping-particle" : "", "family" : "Thannhauser", "given" : "Theodore W.", "non-dropping-particle" : "", "parse-names" : false, "suffix" : "" }, { "dropping-particle" : "", "family" : "Giovannoni", "given" : "James J.", "non-dropping-particle" : "", "parse-names" : false, "suffix" : "" }, { "dropping-particle" : "", "family" : "Angel Botella", "given" : "Miguel", "non-dropping-particle" : "", "parse-names" : false, "suffix" : "" }, { "dropping-particle" : "", "family" : "Gilbert", "given" : "Louise", "non-dropping-particle" : "", "parse-names" : false, "suffix" : "" }, { "dropping-particle" : "", "family" : "Gonzalez", "given" : "Ramon", "non-dropping-particle" : "", "parse-names" : false, "suffix" : "" }, { "dropping-particle" : "", "family" : "Luis Goicoechea", "given" : "Jose", "non-dropping-particle" : "", "parse-names" : false, "suffix" : "" }, { "dropping-particle" : "", "family" : "Yu", "given" : "Yeisoo", "non-dropping-particle" : "", "parse-names" : false, "suffix" : "" }, { "dropping-particle" : "", "family" : "Kudrna", "given" : "David", "non-dropping-particle" : "", "parse-names" : false, "suffix" : "" }, { "dropping-particle" : "", "family" : "Collura", "given" : "Kristi", "non-dropping-particle" : "", "parse-names" : false, "suffix" : "" }, { "dropping-particle" : "", "family" : "Wissotski", "given" : "Marina", "non-dropping-particle" : "", "parse-names" : false, "suffix" : "" }, { "dropping-particle" : "", "family" : "Wing", "given" : "Rod", "non-dropping-particle" : "", "parse-names" : false, "suffix" : "" }, { "dropping-particle" : "", "family" : "Schoof", "given" : "Heiko", "non-dropping-particle" : "", "parse-names" : false, "suffix" : "" }, { "dropping-particle" : "", "family" : "Meyers", "given" : "Blake C.", "non-dropping-particle" : "", "parse-names" : false, "suffix" : "" }, { "dropping-particle" : "", "family" : "Bala Gurazada", "given" : "Aishwarya", "non-dropping-particle" : "", "parse-names" : false, "suffix" : "" }, { "dropping-particle" : "", "family" : "Green", "given" : "Pamela J.", "non-dropping-particle" : "", "parse-names" : false, "suffix" : "" }, { "dropping-particle" : "", "family" : "Mathur", "given" : "Saloni", "non-dropping-particle" : "", "parse-names" : false, "suffix" : "" }, { "dropping-particle" : "", "family" : "Vyas", "given" : "Shailendra", "non-dropping-particle" : "", "parse-names" : false, "suffix" : "" }, { "dropping-particle" : "", "family" : "Solanke", "given" : "Amolkumar U.", "non-dropping-particle" : "", "parse-names" : false, "suffix" : "" }, { "dropping-particle" : "", "family" : "Kumar", "given" : "Rahul", "non-dropping-particle" : "", "parse-names" : false, "suffix" : "" }, { "dropping-particle" : "", "family" : "Gupta", "given" : "Vikrant", "non-dropping-particle" : "", "parse-names" : false, "suffix" : "" }, { "dropping-particle" : "", "family" : "Sharma", "given" : "Arun K.", "non-dropping-particle" : "", "parse-names" : false, "suffix" : "" }, { "dropping-particle" : "", "family" : "Khurana", "given" : "Paramjit", "non-dropping-particle" : "", "parse-names" : false, "suffix" : "" }, { "dropping-particle" : "", "family" : "Khurana", "given" : "Jitendra P.", "non-dropping-particle" : "", "parse-names" : false, "suffix" : "" }, { "dropping-particle" : "", "family" : "Tyagi", "given" : "Akhilesh K.", "non-dropping-particle" : "", "parse-names" : false, "suffix" : "" }, { "dropping-particle" : "", "family" : "Dalmay", "given" : "Tamas", "non-dropping-particle" : "", "parse-names" : false, "suffix" : "" }, { "dropping-particle" : "", "family" : "Mohorianu", "given" : "Irina", "non-dropping-particle" : "", "parse-names" : false, "suffix" : "" }, { "dropping-particle" : "", "family" : "Walts", "given" : "Brandon", "non-dropping-particle" : "", "parse-names" : false, "suffix" : "" }, { "dropping-particle" : "", "family" : "Chamala", "given" : "Srikar", "non-dropping-particle" : "", "parse-names" : false, "suffix" : "" }, { "dropping-particle" : "", "family" : "Brad Barbazuk", "given" : "W.", "non-dropping-particle" : "", "parse-names" : false, "suffix" : "" }, { "dropping-particle" : "", "family" : "Li", "given" : "Jingping", "non-dropping-particle" : "", "parse-names" : false, "suffix" : "" }, { "dropping-particle" : "", "family" : "Guo", "given" : "Hui", "non-dropping-particle" : "", "parse-names" : false, "suffix" : "" }, { "dropping-particle" : "", "family" : "Lee", "given" : "Tae-Ho", "non-dropping-particle" : "", "parse-names" : false, "suffix" : "" }, { "dropping-particle" : "", "family" : "Wang", "given" : "Yupeng", "non-dropping-particle" : "", "parse-names" : false, "suffix" : "" }, { "dropping-particle" : "", "family" : "Zhang", "given" : "Dong", "non-dropping-particle" : "", "parse-names" : false, "suffix" : "" }, { "dropping-particle" : "", "family" : "Paterson", "given" : "Andrew H.", "non-dropping-particle" : "", "parse-names" : false, "suffix" : "" }, { "dropping-particle" : "", "family" : "Wang", "given" : "Xiyin", "non-dropping-particle" : "", "parse-names" : false, "suffix" : "" }, { "dropping-particle" : "", "family" : "Tang", "given" : "Haibao", "non-dropping-particle" : "", "parse-names" : false, "suffix" : "" }, { "dropping-particle" : "", "family" : "Barone", "given" : "Amalia", "non-dropping-particle" : "", "parse-names" : false, "suffix" : "" }, { "dropping-particle" : "", "family" : "Luisa Chiusano", "given" : "Maria", "non-dropping-particle" : "", "parse-names" : false, "suffix" : "" }, { "dropping-particle" : "", "family" : "Raffaella Ercolano", "given" : "Maria", "non-dropping-particle" : "", "parse-names" : false, "suffix" : "" }, { "dropping-particle" : "", "family" : "D\u2019Agostino", "given" : "Nunzio", "non-dropping-particle" : "", "parse-names" : false, "suffix" : "" }, { "dropping-particle" : "", "family" : "Filippo", "given" : "Miriam", "non-dropping-particle" : "Di", "parse-names" : false, "suffix" : "" }, { "dropping-particle" : "", "family" : "Traini", "given" : "Alessandra", "non-dropping-particle" : "", "parse-names" : false, "suffix" : "" }, { "dropping-particle" : "", "family" : "Sanseverino", "given" : "Walter", "non-dropping-particle" : "", "parse-names" : false, "suffix" : "" }, { "dropping-particle" : "", "family" : "Frusciante", "given" : "Luigi", "non-dropping-particle" : "", "parse-names" : false, "suffix" : "" }, { "dropping-particle" : "", "family" : "Seymour", "given" : "Graham B.", "non-dropping-particle" : "", "parse-names" : false, "suffix" : "" }, { "dropping-particle" : "", "family" : "Elharam", "given" : "Mounir", "non-dropping-particle" : "", "parse-names" : false, "suffix" : "" }, { "dropping-particle" : "", "family" : "Fu", "given" : "Ying", "non-dropping-particle" : "", "parse-names" : false, "suffix" : "" }, { "dropping-particle" : "", "family" : "Hua", "given" : "Axin", "non-dropping-particle" : "", "parse-names" : false, "suffix" : "" }, { "dropping-particle" : "", "family" : "Kenton", "given" : "Steven", "non-dropping-particle" : "", "parse-names" : false, "suffix" : "" }, { "dropping-particle" : "", "family" : "Lewis", "given" : "Jennifer", "non-dropping-particle" : "", "parse-names" : false, "suffix" : "" }, { "dropping-particle" : "", "family" : "Lin", "given" : "Shaoping", "non-dropping-particle" : "", "parse-names" : false, "suffix" : "" }, { "dropping-particle" : "", "family" : "Najar", "given" : "Fares", "non-dropping-particle" : "", "parse-names" : false, "suffix" : "" }, { "dropping-particle" : "", "family" : "Lai", "given" : "Hongshing", "non-dropping-particle" : "", "parse-names" : false, "suffix" : "" }, { "dropping-particle" : "", "family" : "Qin", "given" : "Baifang", "non-dropping-particle" : "", "parse-names" : false, "suffix" : "" }, { "dropping-particle" : "", "family" : "Qu", "given" : "Chunmei", "non-dropping-particle" : "", "parse-names" : false, "suffix" : "" }, { "dropping-particle" : "", "family" : "Shi", "given" : "Ruihua", "non-dropping-particle" : "", "parse-names" : false, "suffix" : "" }, { "dropping-particle" : "", "family" : "White", "given" : "Douglas", "non-dropping-particle" : "", "parse-names" : false, "suffix" : "" }, { "dropping-particle" : "", "family" : "White", "given" : "James", "non-dropping-particle" : "", "parse-names" : false, "suffix" : "" }, { "dropping-particle" : "", "family" : "Xing", "given" : "Yanbo", "non-dropping-particle" : "", "parse-names" : false, "suffix" : "" }, { "dropping-particle" : "", "family" : "Yang", "given" : "Keqin", "non-dropping-particle" : "", "parse-names" : false, "suffix" : "" }, { "dropping-particle" : "", "family" : "Yi", "given" : "Jing", "non-dropping-particle" : "", "parse-names" : false, "suffix" : "" }, { "dropping-particle" : "", "family" : "Yao", "given" : "Ziyun", "non-dropping-particle" : "", "parse-names" : false, "suffix" : "" }, { "dropping-particle" : "", "family" : "Zhou", "given" : "Liping", "non-dropping-particle" : "", "parse-names" : false, "suffix" : "" }, { "dropping-particle" : "", "family" : "Roe", "given" : "Bruce A.", "non-dropping-particle" : "", "parse-names" : false, "suffix" : "" }, { "dropping-particle" : "", "family" : "Vezzi", "given" : "Alessandro", "non-dropping-particle" : "", "parse-names" : false, "suffix" : "" }, { "dropping-particle" : "", "family" : "D\u2019Angelo", "given" : "Michela", "non-dropping-particle" : "", "parse-names" : false, "suffix" : "" }, { "dropping-particle" : "", "family" : "Zimbello", "given" : "Rosanna", "non-dropping-particle" : "", "parse-names" : false, "suffix" : "" }, { "dropping-particle" : "", "family" : "Schiavon", "given" : "Riccardo", "non-dropping-particle" : "", "parse-names" : false, "suffix" : "" }, { "dropping-particle" : "", "family" : "Caniato", "given" : "Elisa", "non-dropping-particle" : "", "parse-names" : false, "suffix" : "" }, { "dropping-particle" : "", "family" : "Rigobello", "given" : "Chiara", "non-dropping-particle" : "", "parse-names" : false, "suffix" : "" }, { "dropping-particle" : "", "family" : "Campagna", "given" : "Davide", "non-dropping-particle" : "", "parse-names" : false, "suffix" : "" }, { "dropping-particle" : "", "family" : "Vitulo", "given" : "Nicola", "non-dropping-particle" : "", "parse-names" : false, "suffix" : "" }, { "dropping-particle" : "", "family" : "Valle", "given" : "Giorgio", "non-dropping-particle" : "", "parse-names" : false, "suffix" : "" }, { "dropping-particle" : "", "family" : "Nelson", "given" : "David R.", "non-dropping-particle" : "", "parse-names" : false, "suffix" : "" }, { "dropping-particle" : "", "family" : "Paoli", "given" : "Emanuele", "non-dropping-particle" : "De", "parse-names" : false, "suffix" : "" }, { "dropping-particle" : "", "family" : "Szinay", "given" : "Dora", "non-dropping-particle" : "", "parse-names" : false, "suffix" : "" }, { "dropping-particle" : "", "family" : "Jong", "given" : "Hans H.", "non-dropping-particle" : "de", "parse-names" : false, "suffix" : "" }, { "dropping-particle" : "", "family" : "Bai", "given" : "Yuling", "non-dropping-particle" : "", "parse-names" : false, "suffix" : "" }, { "dropping-particle" : "", "family" : "Visser", "given" : "Richard G. F.", "non-dropping-particle" : "", "parse-names" : false, "suffix" : "" }, { "dropping-particle" : "", "family" : "Klein Lankhorst", "given" : "Ren\u00e9 M.", "non-dropping-particle" : "", "parse-names" : false, "suffix" : "" }, { "dropping-particle" : "", "family" : "Beasley", "given" : "Helen", "non-dropping-particle" : "", "parse-names" : false, "suffix" : "" }, { "dropping-particle" : "", "family" : "McLaren", "given" : "Karen", "non-dropping-particle" : "", "parse-names" : false, "suffix" : "" }, { "dropping-particle" : "", "family" : "Nicholson", "given" : "Christine", "non-dropping-particle" : "", "parse-names" : false, "suffix" : "" }, { "dropping-particle" : "", "family" : "Riddle", "given" : "Claire", "non-dropping-particle" : "", "parse-names" : false, "suffix" : "" }, { "dropping-particle" : "", "family" : "Gianese", "given" : "Giulio", "non-dropping-particle" : "", "parse-names" : false, "suffix" : "" }, { "dropping-particle" : "", "family" : "Sato", "given" : "Shusei", "non-dropping-particle" : "", "parse-names" : false, "suffix" : "" }, { "dropping-particle" : "", "family" : "Tabata", "given" : "Satoshi", "non-dropping-particle" : "", "parse-names" : false, "suffix" : "" }, { "dropping-particle" : "", "family" : "Mueller", "given" : "Lukas A.", "non-dropping-particle" : "", "parse-names" : false, "suffix" : "" }, { "dropping-particle" : "", "family" : "Huang", "given" : "Sanwen", "non-dropping-particle" : "", "parse-names" : false, "suffix" : "" }, { "dropping-particle" : "", "family" : "Du", "given" : "Yongchen", "non-dropping-particle" : "", "parse-names" : false, "suffix" : "" }, { "dropping-particle" : "", "family" : "Li", "given" : "Chuanyou", "non-dropping-particle" : "", "parse-names" : false, "suffix" : "" }, { "dropping-particle" : "", "family" : "Cheng", "given" : "Zhukuan", "non-dropping-particle" : "", "parse-names" : false, "suffix" : "" }, { "dropping-particle" : "", "family" : "Zuo", "given" : "Jianru", "non-dropping-particle" : "", "parse-names" : false, "suffix" : "" }, { "dropping-particle" : "", "family" : "Han", "given" : "Bin", "non-dropping-particle" : "", "parse-names" : false, "suffix" : "" }, { "dropping-particle" : "", "family" : "Wang", "given" : "Ying", "non-dropping-particle" : "", "parse-names" : false, "suffix" : "" }, { "dropping-particle" : "", "family" : "Ling", "given" : "Hongqing", "non-dropping-particle" : "", "parse-names" : false, "suffix" : "" }, { "dropping-particle" : "", "family" : "Xue", "given" : "Yongbiao", "non-dropping-particle" : "", "parse-names" : false, "suffix" : "" }, { "dropping-particle" : "", "family" : "Ware", "given" : "Doreen", "non-dropping-particle" : "", "parse-names" : false, "suffix" : "" }, { "dropping-particle" : "", "family" : "Richard McCombie", "given" : "W.", "non-dropping-particle" : "", "parse-names" : false, "suffix" : "" }, { "dropping-particle" : "", "family" : "Lippman", "given" : "Zachary B.", "non-dropping-particle" : "", "parse-names" : false, "suffix" : "" }, { "dropping-particle" : "", "family" : "Stack", "given" : "Stephen M.", "non-dropping-particle" : "", "parse-names" : false, "suffix" : "" }, { "dropping-particle" : "", "family" : "Tanksley", "given" : "Steven D.", "non-dropping-particle" : "", "parse-names" : false, "suffix" : "" }, { "dropping-particle" : "", "family" : "Peer", "given" : "Yves", "non-dropping-particle" : "Van de", "parse-names" : false, "suffix" : "" }, { "dropping-particle" : "", "family" : "Mayer", "given" : "Klaus", "non-dropping-particle" : "", "parse-names" : false, "suffix" : "" }, { "dropping-particle" : "", "family" : "Bishop", "given" : "Gerard J.", "non-dropping-particle" : "", "parse-names" : false, "suffix" : "" }, { "dropping-particle" : "", "family" : "Butcher", "given" : "Sarah", "non-dropping-particle" : "", "parse-names" : false, "suffix" : "" }, { "dropping-particle" : "", "family" : "Kumar Singh", "given" : "Nagendra", "non-dropping-particle" : "", "parse-names" : false, "suffix" : "" }, { "dropping-particle" : "", "family" : "Schiex", "given" : "Thomas", "non-dropping-particle" : "", "parse-names" : false, "suffix" : "" }, { "dropping-particle" : "", "family" : "Bouzayen", "given" : "Mondher", "non-dropping-particle" : "", "parse-names" : false, "suffix" : "" }, { "dropping-particle" : "", "family" : "Granell", "given" : "Antonio", "non-dropping-particle" : "", "parse-names" : false, "suffix" : "" }, { "dropping-particle" : "", "family" : "Carrari", "given" : "Fernando", "non-dropping-particle" : "", "parse-names" : false, "suffix" : "" }, { "dropping-particle" : "", "family" : "Bellis", "given" : "Gianluca", "non-dropping-particle" : "De", "parse-names" : false, "suffix" : "" }, { "dropping-particle" : "", "family" : "Giuliano", "given" : "Giovanni", "non-dropping-particle" : "", "parse-names" : false, "suffix" : "" }, { "dropping-particle" : "", "family" : "Bryan", "given" : "Glenn", "non-dropping-particle" : "", "parse-names" : false, "suffix" : "" }, { "dropping-particle" : "", "family" : "Eijk", "given" : "Michiel J. T.", "non-dropping-particle" : "van", "parse-names" : false, "suffix" : "" }, { "dropping-particle" : "", "family" : "Fukuoka", "given" : "Hiroyuki", "non-dropping-particle" : "", "parse-names" : false, "suffix" : "" }, { "dropping-particle" : "", "family" : "Chattopadhyay", "given" : "Debasis", "non-dropping-particle" : "", "parse-names" : false, "suffix" : "" }, { "dropping-particle" : "", "family" : "Ham", "given" : "Roeland C. H. J.", "non-dropping-particle" : "van", "parse-names" : false, "suffix" : "" }, { "dropping-particle" : "", "family" : "Choi", "given" : "Doil", "non-dropping-particle" : "", "parse-names" : false, "suffix" : "" }, { "dropping-particle" : "", "family" : "Rogers", "given" : "Jane", "non-dropping-particle" : "", "parse-names" : false, "suffix" : "" }, { "dropping-particle" : "", "family" : "Fei", "given" : "Zhangjun", "non-dropping-particle" : "", "parse-names" : false, "suffix" : "" }, { "dropping-particle" : "", "family" : "Giovannoni", "given" : "James J.", "non-dropping-particle" : "", "parse-names" : false, "suffix" : "" }, { "dropping-particle" : "", "family" : "Wing", "given" : "Rod", "non-dropping-particle" : "", "parse-names" : false, "suffix" : "" }, { "dropping-particle" : "", "family" : "Schoof", "given" : "Heiko", "non-dropping-particle" : "", "parse-names" : false, "suffix" : "" }, { "dropping-particle" : "", "family" : "Meyers", "given" : "Blake C.", "non-dropping-particle" : "", "parse-names" : false, "suffix" : "" }, { "dropping-particle" : "", "family" : "Khurana", "given" : "Jitendra P.", "non-dropping-particle" : "", "parse-names" : false, "suffix" : "" }, { "dropping-particle" : "", "family" : "Tyagi", "given" : "Akhilesh K.", "non-dropping-particle" : "", "parse-names" : false, "suffix" : "" }, { "dropping-particle" : "", "family" : "Dalmay", "given" : "Tamas", "non-dropping-particle" : "", "parse-names" : false, "suffix" : "" }, { "dropping-particle" : "", "family" : "Paterson", "given" : "Andrew H.", "non-dropping-particle" : "", "parse-names" : false, "suffix" : "" }, { "dropping-particle" : "", "family" : "Wang", "given" : "Xiyin", "non-dropping-particle" : "", "parse-names" : false, "suffix" : "" }, { "dropping-particle" : "", "family" : "Frusciante", "given" : "Luigi", "non-dropping-particle" : "", "parse-names" : false, "suffix" : "" }, { "dropping-particle" : "", "family" : "Seymour", "given" : "Graham B.", "non-dropping-particle" : "", "parse-names" : false, "suffix" : "" }, { "dropping-particle" : "", "family" : "Roe", "given" : "Bruce A.", "non-dropping-particle" : "", "parse-names" : false, "suffix" : "" }, { "dropping-particle" : "", "family" : "Valle", "given" : "Giorgio", "non-dropping-particle" : "", "parse-names" : false, "suffix" : "" }, { "dropping-particle" : "", "family" : "Jong", "given" : "Hans H.", "non-dropping-particle" : "de", "parse-names" : false, "suffix" : "" }, { "dropping-particle" : "", "family" : "Klein Lankhorst", "given" : "Ren\u00e9 M.", "non-dropping-particle" : "", "parse-names" : false, "suffix" : "" } ], "container-title" : "Nature", "id" : "ITEM-3", "issue" : "7400", "issued" : { "date-parts" : [ [ "2012", "5", "30" ] ] }, "page" : "635-641", "title" : "The tomato genome sequence provides insights into fleshy fruit evolution", "type" : "article-journal", "volume" : "485" }, "uris" : [ "http://www.mendeley.com/documents/?uuid=025efff2-5bdf-4334-ba7a-daf4f891c83f" ] } ], "mendeley" : { "formattedCitation" : "[49\u201351]", "plainTextFormattedCitation" : "[49\u201351]", "previouslyFormattedCitation" : "[49\u201351]" }, "properties" : { "noteIndex" : 0 }, "schema" : "https://github.com/citation-style-language/schema/raw/master/csl-citation.json" }</w:instrText>
      </w:r>
      <w:r w:rsidR="007F44B2">
        <w:fldChar w:fldCharType="separate"/>
      </w:r>
      <w:r w:rsidR="006C0A1E" w:rsidRPr="006C0A1E">
        <w:rPr>
          <w:noProof/>
        </w:rPr>
        <w:t>[49–51]</w:t>
      </w:r>
      <w:r w:rsidR="007F44B2">
        <w:fldChar w:fldCharType="end"/>
      </w:r>
      <w:r w:rsidR="007F44B2">
        <w:rPr>
          <w:rStyle w:val="CommentReference"/>
        </w:rPr>
        <w:t xml:space="preserve"> </w:t>
      </w:r>
      <w:r>
        <w:t xml:space="preserve">. Accordingly, we evaluated the extent of indel evolution among </w:t>
      </w:r>
      <w:r>
        <w:rPr>
          <w:i/>
        </w:rPr>
        <w:t xml:space="preserve">Houzingenia </w:t>
      </w:r>
      <w:r>
        <w:t xml:space="preserve">species, using the </w:t>
      </w:r>
      <w:r>
        <w:rPr>
          <w:i/>
        </w:rPr>
        <w:t xml:space="preserve">G. raimondii </w:t>
      </w:r>
      <w:r>
        <w:t xml:space="preserve">genome as the reference state and polarized using </w:t>
      </w:r>
      <w:r>
        <w:rPr>
          <w:i/>
        </w:rPr>
        <w:t xml:space="preserve">G. longicalyx </w:t>
      </w:r>
      <w:r>
        <w:t xml:space="preserve">(subgenus </w:t>
      </w:r>
      <w:r w:rsidRPr="00411C31">
        <w:rPr>
          <w:i/>
        </w:rPr>
        <w:t>Longiloba</w:t>
      </w:r>
      <w:r>
        <w:t xml:space="preserve">). Phylogenetic analysis of coded indels as multistate characters (see methods) recapitulates the nuclear phylogeny, suggesting that indel formation largely corresponds to species relationships. In total, small indels were present at </w:t>
      </w:r>
      <w:r w:rsidR="00DA687A">
        <w:t>1</w:t>
      </w:r>
      <w:r w:rsidR="00051770">
        <w:t>,149,943</w:t>
      </w:r>
      <w:r>
        <w:t xml:space="preserve"> position</w:t>
      </w:r>
      <w:r w:rsidR="00DE0779">
        <w:t>s</w:t>
      </w:r>
      <w:r>
        <w:t xml:space="preserve"> in at least one of the </w:t>
      </w:r>
      <w:r w:rsidR="00051770">
        <w:t xml:space="preserve">13 </w:t>
      </w:r>
      <w:r w:rsidR="00051770">
        <w:rPr>
          <w:i/>
        </w:rPr>
        <w:t>Houzingenia</w:t>
      </w:r>
      <w:r>
        <w:t xml:space="preserve"> </w:t>
      </w:r>
      <w:r w:rsidR="00980585">
        <w:t xml:space="preserve">species </w:t>
      </w:r>
      <w:r w:rsidR="00051770">
        <w:t xml:space="preserve">(relative to the outgroup </w:t>
      </w:r>
      <w:r w:rsidR="00051770">
        <w:rPr>
          <w:i/>
        </w:rPr>
        <w:t>Longiloba</w:t>
      </w:r>
      <w:r w:rsidR="00051770">
        <w:t>)</w:t>
      </w:r>
      <w:r>
        <w:t xml:space="preserve">. </w:t>
      </w:r>
      <w:r w:rsidR="00A46241">
        <w:t xml:space="preserve">Within </w:t>
      </w:r>
      <w:r w:rsidR="00A46241">
        <w:rPr>
          <w:i/>
        </w:rPr>
        <w:t>Houzingenia</w:t>
      </w:r>
      <w:r w:rsidR="00A46241">
        <w:t xml:space="preserve">, indels distinguish one or more </w:t>
      </w:r>
      <w:r w:rsidR="00980585">
        <w:t>species</w:t>
      </w:r>
      <w:r w:rsidR="00A46241">
        <w:t xml:space="preserve"> at 761,746 locations.</w:t>
      </w:r>
      <w:r w:rsidR="00A46241">
        <w:rPr>
          <w:i/>
        </w:rPr>
        <w:t xml:space="preserve"> </w:t>
      </w:r>
      <w:r>
        <w:t xml:space="preserve">The range in number of </w:t>
      </w:r>
      <w:r w:rsidR="00A46241">
        <w:t xml:space="preserve">these distinguishing </w:t>
      </w:r>
      <w:r>
        <w:t xml:space="preserve">indels per chromosome </w:t>
      </w:r>
      <w:r w:rsidR="00DE0779">
        <w:t xml:space="preserve">varies by </w:t>
      </w:r>
      <w:r>
        <w:t xml:space="preserve">over </w:t>
      </w:r>
      <w:r w:rsidR="00A46241">
        <w:t>31</w:t>
      </w:r>
      <w:r w:rsidR="00051770">
        <w:t>,000</w:t>
      </w:r>
      <w:r>
        <w:t xml:space="preserve"> events, from </w:t>
      </w:r>
      <w:r w:rsidR="00A46241">
        <w:t>40</w:t>
      </w:r>
      <w:r w:rsidR="00051770">
        <w:t>,</w:t>
      </w:r>
      <w:r w:rsidR="00A46241">
        <w:t>747</w:t>
      </w:r>
      <w:r>
        <w:t xml:space="preserve"> indels on chromosome 12 to </w:t>
      </w:r>
      <w:r w:rsidR="00A46241">
        <w:t>72</w:t>
      </w:r>
      <w:r w:rsidR="00051770">
        <w:t>,</w:t>
      </w:r>
      <w:r w:rsidR="00A46241">
        <w:t>303</w:t>
      </w:r>
      <w:r>
        <w:t xml:space="preserve"> on chromosome </w:t>
      </w:r>
      <w:r w:rsidR="00051770">
        <w:t>9, the longest and smallest chromosomes, respectfully. R</w:t>
      </w:r>
      <w:r>
        <w:t xml:space="preserve">elative to the length of each chromosome, the gap narrows to between </w:t>
      </w:r>
      <w:r w:rsidR="00A46241">
        <w:t>779</w:t>
      </w:r>
      <w:r>
        <w:t xml:space="preserve"> indels/Mb on chromosome 5 to </w:t>
      </w:r>
      <w:r w:rsidR="00051770">
        <w:t>1,</w:t>
      </w:r>
      <w:r w:rsidR="00A46241">
        <w:t>174</w:t>
      </w:r>
      <w:r>
        <w:t xml:space="preserve"> indels/Mb on chromosome </w:t>
      </w:r>
      <w:r w:rsidR="00051770">
        <w:t>8</w:t>
      </w:r>
      <w:r w:rsidR="00A46241">
        <w:t>, a difference of 395 indels/Mb</w:t>
      </w:r>
      <w:r>
        <w:t>.</w:t>
      </w:r>
      <w:r w:rsidR="00DE0779">
        <w:t xml:space="preserve"> </w:t>
      </w:r>
      <w:r w:rsidR="00760270">
        <w:t xml:space="preserve">Indels ranged in size from 1 – 270 nucleotides, with an average of 6.2 </w:t>
      </w:r>
      <w:proofErr w:type="spellStart"/>
      <w:r w:rsidR="00760270">
        <w:t>nt</w:t>
      </w:r>
      <w:proofErr w:type="spellEnd"/>
      <w:r w:rsidR="00760270">
        <w:t xml:space="preserve">/indel. While the size of the largest indel detected varied among chromosomes, the average indel size per chromosome ranged narrowly from 5.7 – 6.7 </w:t>
      </w:r>
      <w:proofErr w:type="spellStart"/>
      <w:r w:rsidR="00760270">
        <w:t>nt</w:t>
      </w:r>
      <w:proofErr w:type="spellEnd"/>
      <w:r w:rsidR="00760270">
        <w:t>/indel (Table 7).</w:t>
      </w:r>
    </w:p>
    <w:p w14:paraId="24F8F509" w14:textId="273825E5" w:rsidR="008D24A9" w:rsidRPr="005B703C" w:rsidRDefault="00A46241">
      <w:r>
        <w:t>Among accessions</w:t>
      </w:r>
      <w:r w:rsidR="00634F5C">
        <w:t xml:space="preserve"> and chromosomes, the number of indels/Mb is relatively similar</w:t>
      </w:r>
      <w:r w:rsidR="00627199">
        <w:t xml:space="preserve"> (98 – 260 </w:t>
      </w:r>
      <w:r w:rsidR="00ED08B4">
        <w:t xml:space="preserve">indels/Mb on </w:t>
      </w:r>
      <w:r w:rsidR="00ED08B4">
        <w:rPr>
          <w:i/>
        </w:rPr>
        <w:t xml:space="preserve">G. raimondii </w:t>
      </w:r>
      <w:r w:rsidR="00ED08B4">
        <w:t xml:space="preserve">chromosome 1 and </w:t>
      </w:r>
      <w:r w:rsidR="00ED08B4">
        <w:rPr>
          <w:i/>
        </w:rPr>
        <w:t xml:space="preserve">G. gossypioides </w:t>
      </w:r>
      <w:r w:rsidR="00ED08B4">
        <w:t>chromosome 6, respectively</w:t>
      </w:r>
      <w:r w:rsidR="005F25BF">
        <w:t>; Supplementary Table 1</w:t>
      </w:r>
      <w:r w:rsidR="00ED08B4">
        <w:t>)</w:t>
      </w:r>
      <w:r w:rsidR="00634F5C">
        <w:t>, but statistically distinct (</w:t>
      </w:r>
      <w:r w:rsidR="005F25BF">
        <w:t>chi</w:t>
      </w:r>
      <w:r w:rsidR="005F25BF" w:rsidRPr="005F25BF">
        <w:rPr>
          <w:vertAlign w:val="superscript"/>
        </w:rPr>
        <w:t>2</w:t>
      </w:r>
      <w:r w:rsidR="005F25BF">
        <w:t xml:space="preserve"> p&lt;0.01</w:t>
      </w:r>
      <w:r w:rsidR="00634F5C">
        <w:t>).</w:t>
      </w:r>
      <w:r>
        <w:t xml:space="preserve"> </w:t>
      </w:r>
      <w:r w:rsidR="00ED08B4">
        <w:t>D</w:t>
      </w:r>
      <w:r w:rsidR="00051770">
        <w:t xml:space="preserve">eletions </w:t>
      </w:r>
      <w:r w:rsidR="00080965">
        <w:t xml:space="preserve">generally </w:t>
      </w:r>
      <w:r w:rsidR="007077DE" w:rsidRPr="000B7E54">
        <w:t xml:space="preserve">outweigh </w:t>
      </w:r>
      <w:r w:rsidR="00051770">
        <w:t xml:space="preserve">insertions </w:t>
      </w:r>
      <w:r w:rsidR="00ED08B4">
        <w:t xml:space="preserve">for </w:t>
      </w:r>
      <w:r w:rsidR="007077DE" w:rsidRPr="000B7E54">
        <w:t xml:space="preserve">each chromosome/accession combination, </w:t>
      </w:r>
      <w:r w:rsidR="00ED08B4">
        <w:t>both with respect to number</w:t>
      </w:r>
      <w:r w:rsidR="001F1AEC">
        <w:t xml:space="preserve"> (twofold)</w:t>
      </w:r>
      <w:r w:rsidR="00ED08B4">
        <w:t xml:space="preserve"> and length</w:t>
      </w:r>
      <w:r w:rsidR="007077DE" w:rsidRPr="000B7E54">
        <w:t xml:space="preserve"> (</w:t>
      </w:r>
      <w:r w:rsidR="001F1AEC">
        <w:t xml:space="preserve">2.5 to 5-fold; </w:t>
      </w:r>
      <w:r w:rsidR="00051770" w:rsidRPr="00051770">
        <w:t>Supplementary</w:t>
      </w:r>
      <w:r w:rsidR="00051770">
        <w:rPr>
          <w:i/>
        </w:rPr>
        <w:t xml:space="preserve"> </w:t>
      </w:r>
      <w:r w:rsidR="007077DE" w:rsidRPr="000B7E54">
        <w:t xml:space="preserve">Table </w:t>
      </w:r>
      <w:r w:rsidR="00ED08B4">
        <w:t>1</w:t>
      </w:r>
      <w:r w:rsidR="007077DE" w:rsidRPr="000B7E54">
        <w:t xml:space="preserve">). </w:t>
      </w:r>
      <w:r w:rsidR="001F1AEC">
        <w:t>This results in a net loss of between 278 and 555 kb per accession (</w:t>
      </w:r>
      <w:r w:rsidR="001F1AEC">
        <w:rPr>
          <w:i/>
        </w:rPr>
        <w:t xml:space="preserve">G. </w:t>
      </w:r>
      <w:r w:rsidR="009B3BE7">
        <w:rPr>
          <w:i/>
        </w:rPr>
        <w:t>raimondii</w:t>
      </w:r>
      <w:r w:rsidR="001F1AEC">
        <w:rPr>
          <w:i/>
        </w:rPr>
        <w:t xml:space="preserve"> </w:t>
      </w:r>
      <w:r w:rsidR="001F1AEC">
        <w:t xml:space="preserve">and </w:t>
      </w:r>
      <w:r w:rsidR="001F1AEC">
        <w:rPr>
          <w:i/>
        </w:rPr>
        <w:t>G. trilobum</w:t>
      </w:r>
      <w:r w:rsidR="001F1AEC">
        <w:t>, respectively; average = 439 kb)</w:t>
      </w:r>
      <w:r w:rsidR="009B3BE7">
        <w:t>.</w:t>
      </w:r>
      <w:r w:rsidR="0094199B">
        <w:t xml:space="preserve"> </w:t>
      </w:r>
      <w:r w:rsidR="007077DE" w:rsidRPr="0094199B">
        <w:t>Compared</w:t>
      </w:r>
      <w:r w:rsidR="007077DE">
        <w:t xml:space="preserve"> to the rate of nucleotide substitution</w:t>
      </w:r>
      <w:r w:rsidR="007E464D">
        <w:t xml:space="preserve">, the </w:t>
      </w:r>
      <w:r w:rsidR="00424B55">
        <w:t>rate of</w:t>
      </w:r>
      <w:r w:rsidR="007E464D">
        <w:t xml:space="preserve"> indel</w:t>
      </w:r>
      <w:r w:rsidR="00424B55">
        <w:t xml:space="preserve"> events is much lower and</w:t>
      </w:r>
      <w:r w:rsidR="007E464D">
        <w:t xml:space="preserve"> is approximately equivalent among species (from </w:t>
      </w:r>
      <w:r w:rsidR="0094199B">
        <w:t>16</w:t>
      </w:r>
      <w:r w:rsidR="007E464D">
        <w:t xml:space="preserve"> – </w:t>
      </w:r>
      <w:r w:rsidR="0094199B">
        <w:t>18</w:t>
      </w:r>
      <w:r w:rsidR="007E464D">
        <w:t xml:space="preserve"> nucleotide changes per indel event</w:t>
      </w:r>
      <w:r w:rsidR="0094199B">
        <w:t xml:space="preserve">; Supplementary Table 1). </w:t>
      </w:r>
      <w:r w:rsidR="007E464D">
        <w:t xml:space="preserve">The rate of indel formation among chromosomes and accessions varies slightly more than the overall rate, from </w:t>
      </w:r>
      <w:r w:rsidR="0094199B">
        <w:t>14</w:t>
      </w:r>
      <w:r w:rsidR="007E464D">
        <w:t xml:space="preserve"> to </w:t>
      </w:r>
      <w:r w:rsidR="0094199B">
        <w:t>23</w:t>
      </w:r>
      <w:r w:rsidR="007E464D">
        <w:t xml:space="preserve"> substitutions per indel. </w:t>
      </w:r>
      <w:r w:rsidR="005B703C">
        <w:t xml:space="preserve">While no </w:t>
      </w:r>
      <w:r w:rsidR="00424B55">
        <w:t xml:space="preserve">obvious </w:t>
      </w:r>
      <w:r w:rsidR="005B703C">
        <w:t>patterns exist</w:t>
      </w:r>
      <w:r w:rsidR="00424B55">
        <w:t xml:space="preserve"> in this respect</w:t>
      </w:r>
      <w:r w:rsidR="005B703C">
        <w:t xml:space="preserve">, </w:t>
      </w:r>
      <w:r w:rsidR="0094199B">
        <w:t>t</w:t>
      </w:r>
      <w:r w:rsidR="0030488A">
        <w:t xml:space="preserve">he basal most radiation, </w:t>
      </w:r>
      <w:r w:rsidR="005B703C" w:rsidRPr="0007200B">
        <w:rPr>
          <w:i/>
        </w:rPr>
        <w:t>G. gossypioides</w:t>
      </w:r>
      <w:r w:rsidR="0030488A">
        <w:t>,</w:t>
      </w:r>
      <w:r w:rsidR="005B703C" w:rsidRPr="0007200B">
        <w:t xml:space="preserve"> </w:t>
      </w:r>
      <w:r w:rsidR="0094199B">
        <w:t>consistently has</w:t>
      </w:r>
      <w:r w:rsidR="005B703C" w:rsidRPr="0007200B">
        <w:t xml:space="preserve"> </w:t>
      </w:r>
      <w:r w:rsidR="0030488A">
        <w:t>more</w:t>
      </w:r>
      <w:r w:rsidR="005B703C" w:rsidRPr="0007200B">
        <w:t xml:space="preserve"> indels</w:t>
      </w:r>
      <w:r w:rsidR="0030488A">
        <w:t xml:space="preserve"> relative to SNPs, possibly a</w:t>
      </w:r>
      <w:r w:rsidR="0094199B">
        <w:t xml:space="preserve">s a </w:t>
      </w:r>
      <w:r w:rsidR="0030488A">
        <w:t xml:space="preserve">consequence of its introgressed history </w:t>
      </w:r>
      <w:r w:rsidR="0030488A">
        <w:fldChar w:fldCharType="begin" w:fldLock="1"/>
      </w:r>
      <w:r w:rsidR="00D85A46">
        <w:instrText>ADDIN CSL_CITATION { "citationItems" : [ { "id" : "ITEM-1", "itemData" : { "DOI" : "S1055-7903(85)71027-5 [pii]\n10.1006/mpev.1995.1027", "ISBN" : "1055-7903 (Print)\n1055-7903 (Linking)", "PMID" : "8845966", "abstract" : "The New World allopolyploid (AD-genome) cottons (Gossypium) originated through hybridization of ancestral diploid species that presently have allopatric ranges in Africa-Asia (the A-genome) and the American tropics and subtropics (the D-genome). Phylogenetic analysis of sequence data from the ribosomal DNA internal transcribed spacer region (ITS1, 5.8S rRNA, ITS2) reveals two strongly supported clades, one corresponding to African species and the other containing all American D-genome species except Gossypium gossypioides, which occupies a basal position within the African clade. This placement conflicts with evidence from fertility relationships, morphology, cytogenetics allozymes, and cpDNA restriction site analysis, which specify a sister-species relationship for G. gossypioides and Gossypium raimondii, deeply embedded within the American D-genome clade. Several alternative explanations for this striking incongruence are considered. The most probable involves: (1) an ancient hybridization event, whereby G. gossypioides experienced contact with an A-genome, either at the diploid level or at the triploid level as a consequence of hybridization with a New World allopolyploid and (2) repeated backcrossing of the hybrid into the G. gossypioides lineage, thereby restoring a nearly pure D-genome, but in the process generating a recombinant ribosomal DNA. We suggest that this process may implicate G. gossypioides, rather than G. raimondii, as the closest living descendant of the ancestral D-genome parent of the allopolyploids. In addition, this example of cryptic, intergenomic introgression between species groups now occupying different hemispheres illustrates how ITS data may provide insights into genome composition and evolutionary history, especially when used in the context of a holistic view that encompasses information from a variety of sources.", "author" : [ { "dropping-particle" : "", "family" : "Wendel", "given" : "J F", "non-dropping-particle" : "", "parse-names" : false, "suffix" : "" }, { "dropping-particle" : "", "family" : "Schnabel", "given" : "A", "non-dropping-particle" : "", "parse-names" : false, "suffix" : "" }, { "dropping-particle" : "", "family" : "Seelanan", "given" : "T", "non-dropping-particle" : "", "parse-names" : false, "suffix" : "" } ], "container-title" : "Molecular Phylogenetics and Evolution", "edition" : "1995/09/01", "id" : "ITEM-1", "issue" : "3", "issued" : { "date-parts" : [ [ "1995" ] ] }, "language" : "eng", "note" : "Wendel, J F\nSchnabel, A\nSeelanan, T\nComparative Study\nResearch Support, U.S. Gov't, Non-P.H.S.\nUnited states\nMolecular phylogenetics and evolution\nMol Phylogenet Evol. 1995 Sep;4(3):298-313.", "page" : "298-313", "title" : "An unusual ribosomal DNA sequence from Gossypium gossypioides reveals ancient, cryptic, intergenomic introgression", "type" : "article-journal", "volume" : "4" }, "uris" : [ "http://www.mendeley.com/documents/?uuid=64a6a016-e881-4e8f-b97d-dbb7859e72d3" ] }, { "id" : "ITEM-2", "itemData" : { "ISSN" : "0014-3820", "PMID" : "14686525", "abstract" : "The Mexican cotton Gossypium gossypioides is a perplexing entity, with conflicting morphological, cytogenetic, and molecular evidence of its phylogenetic affinity to other American cottons. We reevaluated the evolutionary history of this enigmatic species using 16.4 kb of DNA sequence. Phylogenetic analyses show that chloroplast DNA (7.3 kb), nuclear ribosomal internal transcribed spacers (ITS; 0.69 kb), and unique nuclear genes (8.4 kb) yield conflicting resolutions for G. gossypioides. Eight low-copy nuclear genes provide a nearly unanimous resolution of G. gossypioides as the basalmost American diploid cotton, whereas cpDNA sequences resolve G. gossypioides deeply nested within the American diploid clade sister to Peruvian G. raimondii, and ITS places G. gossypioides in an African (rather than an American) clade. These data, in conjunction with previous evidence from the repetitive fraction of the genome, implicate a complex history for G. gossypioides possibly involving temporally separated introgression events from genetically divergent cottons that are presently restricted to different hemispheres. Based on repetitive nuclear DNA, it appears that G. gossypioides experienced nuclear introgression from an African species shortly after divergence from the remainder of the American assemblage. More recently, hybridization with a Mexican species may have resulted in cpDNA introgression, and possibly a second round of cryptic nuclear introgression. Gossypium gossypioides provides a striking example of the previously unsuspected chimeric nature of some plant genomes and the resulting phylogenetic complexity produced by multiple historical reticulation events.", "author" : [ { "dropping-particle" : "", "family" : "Cronn", "given" : "Richard", "non-dropping-particle" : "", "parse-names" : false, "suffix" : "" }, { "dropping-particle" : "", "family" : "Small", "given" : "Randall L", "non-dropping-particle" : "", "parse-names" : false, "suffix" : "" }, { "dropping-particle" : "", "family" : "Haselkorn", "given" : "Tamara", "non-dropping-particle" : "", "parse-names" : false, "suffix" : "" }, { "dropping-particle" : "", "family" : "Wendel", "given" : "Jonathan F", "non-dropping-particle" : "", "parse-names" : false, "suffix" : "" } ], "container-title" : "Evolution; international journal of organic evolution", "id" : "ITEM-2", "issue" : "11", "issued" : { "date-parts" : [ [ "2003", "11" ] ] }, "page" : "2475-89", "title" : "Cryptic repeated genomic recombination during speciation in Gossypium gossypioides.", "type" : "article-journal", "volume" : "57" }, "uris" : [ "http://www.mendeley.com/documents/?uuid=002b7e49-c9be-4c8c-91a4-bc768c48479b" ] } ], "mendeley" : { "formattedCitation" : "[11,21]", "plainTextFormattedCitation" : "[11,21]", "previouslyFormattedCitation" : "[11,21]" }, "properties" : { "noteIndex" : 0 }, "schema" : "https://github.com/citation-style-language/schema/raw/master/csl-citation.json" }</w:instrText>
      </w:r>
      <w:r w:rsidR="0030488A">
        <w:fldChar w:fldCharType="separate"/>
      </w:r>
      <w:r w:rsidR="0030488A" w:rsidRPr="0030488A">
        <w:rPr>
          <w:noProof/>
        </w:rPr>
        <w:t>[11,21]</w:t>
      </w:r>
      <w:r w:rsidR="0030488A">
        <w:fldChar w:fldCharType="end"/>
      </w:r>
      <w:r w:rsidR="005B703C" w:rsidRPr="0007200B">
        <w:t xml:space="preserve">. While </w:t>
      </w:r>
      <w:r w:rsidR="005B703C">
        <w:t xml:space="preserve">our understanding of the pattern and rate of indel formation among species would be increased through whole genome alignment of </w:t>
      </w:r>
      <w:r w:rsidR="00424B55">
        <w:t xml:space="preserve">higher </w:t>
      </w:r>
      <w:r w:rsidR="005B703C">
        <w:t>quality</w:t>
      </w:r>
      <w:r w:rsidR="00424B55">
        <w:t xml:space="preserve">, </w:t>
      </w:r>
      <w:r w:rsidR="00424B55" w:rsidRPr="00411C31">
        <w:rPr>
          <w:i/>
        </w:rPr>
        <w:t>de novo</w:t>
      </w:r>
      <w:r w:rsidR="005B703C">
        <w:t xml:space="preserve"> genome sequences</w:t>
      </w:r>
      <w:r w:rsidR="00424B55">
        <w:t xml:space="preserve"> than the resequenced genomes utilized here</w:t>
      </w:r>
      <w:r w:rsidR="005B703C">
        <w:t xml:space="preserve">, </w:t>
      </w:r>
      <w:r w:rsidR="00424B55">
        <w:t xml:space="preserve">our </w:t>
      </w:r>
      <w:r w:rsidR="005B703C">
        <w:t xml:space="preserve">preliminary data suggest that differences in small indel evolution may not have a significant effect on this scale. </w:t>
      </w:r>
      <w:r w:rsidR="000E244C">
        <w:t xml:space="preserve">These results </w:t>
      </w:r>
      <w:proofErr w:type="gramStart"/>
      <w:r w:rsidR="000E244C">
        <w:t>do, however, support</w:t>
      </w:r>
      <w:proofErr w:type="gramEnd"/>
      <w:r w:rsidR="000E244C">
        <w:t xml:space="preserve"> the idea that small deletions may be able to partially counteract genome size growth by TE amplification and small insertions.</w:t>
      </w:r>
    </w:p>
    <w:p w14:paraId="0C6BD1C9" w14:textId="2F8C49CE" w:rsidR="00F933C1" w:rsidRDefault="00F933C1" w:rsidP="00B171EA">
      <w:r>
        <w:rPr>
          <w:b/>
        </w:rPr>
        <w:t>Genome differentiation via copy number evolution</w:t>
      </w:r>
    </w:p>
    <w:p w14:paraId="7DDD18AE" w14:textId="2B6E4096" w:rsidR="00B171EA" w:rsidRDefault="007077DE" w:rsidP="00B171EA">
      <w:r>
        <w:t xml:space="preserve">Recently, the extent of variation in gene content within and among plant species has been </w:t>
      </w:r>
      <w:r w:rsidR="006C28B6">
        <w:t xml:space="preserve">conceptualized in terms of </w:t>
      </w:r>
      <w:r>
        <w:t xml:space="preserve">the “pan-genome”, which refers to the suite of genes present </w:t>
      </w:r>
      <w:r w:rsidR="00B171EA">
        <w:t>within or among closely related species</w:t>
      </w:r>
      <w:r w:rsidR="0096239C">
        <w:t xml:space="preserve"> </w:t>
      </w:r>
      <w:r w:rsidR="0096239C">
        <w:fldChar w:fldCharType="begin" w:fldLock="1"/>
      </w:r>
      <w:r w:rsidR="0030488A">
        <w:instrText>ADDIN CSL_CITATION { "citationItems" : [ { "id" : "ITEM-1", "itemData" : { "DOI" : "10.1111/pbi.12499", "ISSN" : "14677652", "PMID" : "26593040", "abstract" : "As an increasing number of genome sequences become available for a wide range of species, there is a growing understanding that the genome of a single individual is insufficient to represent the gene diversity within a whole species. Many studies examine the sequence diversity within genes, and this allelic variation is an important source of phenotypic variation which can be selected for by man or nature. However, the significant gene presence/absence variation that has been observed within species and the impact of this variation on traits is only now being studied in detail. The sum of the genes for a species is termed the pangenome, and the determination and characterization of the pangenome is a requirement to understand variation within a species. In this review, we explore the current progress in pangenomics as well as methods and approaches for the characterization of pangenomes for a wide range of plant species.", "author" : [ { "dropping-particle" : "", "family" : "Golicz", "given" : "Agnieszka A.", "non-dropping-particle" : "", "parse-names" : false, "suffix" : "" }, { "dropping-particle" : "", "family" : "Batley", "given" : "Jacqueline", "non-dropping-particle" : "", "parse-names" : false, "suffix" : "" }, { "dropping-particle" : "", "family" : "Edwards", "given" : "David", "non-dropping-particle" : "", "parse-names" : false, "suffix" : "" } ], "container-title" : "Plant Biotechnology Journal", "id" : "ITEM-1", "issue" : "4", "issued" : { "date-parts" : [ [ "2016" ] ] }, "page" : "1099-1105", "title" : "Towards plant pangenomics", "type" : "article", "volume" : "14" }, "uris" : [ "http://www.mendeley.com/documents/?uuid=e0d6a240-dd1c-436c-9ebf-eb37bd117553" ] }, { "id" : "ITEM-2", "itemData" : { "DOI" : "10.1038/ncomms13390", "ISBN" : "2041-1723 (Electronic)\r2041-1723 (Linking)", "ISSN" : "20411723", "PMID" : "27834372", "abstract" : "There is an increasing awareness that as a result of structural variation, a reference sequence representing a genome of a single individual is unable to capture all of the gene repertoire found in the species. A large number of genes affected by presence/absence and copy number variation suggest that it may contribute to phenotypic and agronomic trait diversity. Here we show by analysis of the Brassica oleracea pangenome that nearly 20% of genes are affected by presence/absence variation. Several genes displaying presence/absence variation are annotated with functions related to major agronomic traits, including disease resistance, flowering time, glucosinolate metabolism and vitamin biosynthesis.", "author" : [ { "dropping-particle" : "", "family" : "Golicz", "given" : "Agnieszka A.", "non-dropping-particle" : "", "parse-names" : false, "suffix" : "" }, { "dropping-particle" : "", "family" : "Bayer", "given" : "Philipp E.", "non-dropping-particle" : "", "parse-names" : false, "suffix" : "" }, { "dropping-particle" : "", "family" : "Barker", "given" : "Guy C.", "non-dropping-particle" : "", "parse-names" : false, "suffix" : "" }, { "dropping-particle" : "", "family" : "Edger", "given" : "Patrick P.", "non-dropping-particle" : "", "parse-names" : false, "suffix" : "" }, { "dropping-particle" : "", "family" : "Kim", "given" : "Hye Ran", "non-dropping-particle" : "", "parse-names" : false, "suffix" : "" }, { "dropping-particle" : "", "family" : "Martinez", "given" : "Paula A.", "non-dropping-particle" : "", "parse-names" : false, "suffix" : "" }, { "dropping-particle" : "", "family" : "Chan", "given" : "Chon Kit Kenneth", "non-dropping-particle" : "", "parse-names" : false, "suffix" : "" }, { "dropping-particle" : "", "family" : "Severn-Ellis", "given" : "Anita", "non-dropping-particle" : "", "parse-names" : false, "suffix" : "" }, { "dropping-particle" : "", "family" : "McCombie", "given" : "W. Richard", "non-dropping-particle" : "", "parse-names" : false, "suffix" : "" }, { "dropping-particle" : "", "family" : "Parkin", "given" : "Isobel A.P.", "non-dropping-particle" : "", "parse-names" : false, "suffix" : "" }, { "dropping-particle" : "", "family" : "Paterson", "given" : "Andrew H.", "non-dropping-particle" : "", "parse-names" : false, "suffix" : "" }, { "dropping-particle" : "", "family" : "Pires", "given" : "J. Chris", "non-dropping-particle" : "", "parse-names" : false, "suffix" : "" }, { "dropping-particle" : "", "family" : "Sharpe", "given" : "Andrew G.", "non-dropping-particle" : "", "parse-names" : false, "suffix" : "" }, { "dropping-particle" : "", "family" : "Tang", "given" : "Haibao", "non-dropping-particle" : "", "parse-names" : false, "suffix" : "" }, { "dropping-particle" : "", "family" : "Teakle", "given" : "Graham R.", "non-dropping-particle" : "", "parse-names" : false, "suffix" : "" }, { "dropping-particle" : "", "family" : "Town", "given" : "Christopher D.", "non-dropping-particle" : "", "parse-names" : false, "suffix" : "" }, { "dropping-particle" : "", "family" : "Batley", "given" : "Jacqueline", "non-dropping-particle" : "", "parse-names" : false, "suffix" : "" }, { "dropping-particle" : "", "family" : "Edwards", "given" : "David", "non-dropping-particle" : "", "parse-names" : false, "suffix" : "" } ], "container-title" : "Nature Communications", "id" : "ITEM-2", "issued" : { "date-parts" : [ [ "2016" ] ] }, "title" : "The pangenome of an agronomically important crop plant Brassica oleracea", "type" : "article-journal", "volume" : "7" }, "uris" : [ "http://www.mendeley.com/documents/?uuid=76995524-7841-4612-84c9-f447cb31f847" ] }, { "id" : "ITEM-3", "itemData" : { "DOI" : "10.1111/tpj.13515", "ISBN" : "4955139574", "ISSN" : "1365313X", "PMID" : "28231383", "abstract" : "Introduction: D-dimer assay, generally evaluated according to cutoff points calibrated for VTE exclusion, is used to estimate the individual risk of recurrence after a first idiopathic event of venous thromboembolism (VTE). Methods: Commercial D-dimer assays, evaluated according to predetermined cutoff levels for each assay, specific for age (lower in subjects &lt;70 years) and gender (lower in males), were used in the recent DULCIS study. The present analysis compared the results obtained in the DULCIS with those that might have been had using the following different cutoff criteria: traditional cutoff for VTE exclusion, higher levels in subjects aged \u226560 years, or age multiplied by 10. Results: In young subjects, the DULCIS low cutoff levels resulted in half the recurrent events that would have occurred using the other criteria. In elderly patients, the DULCIS results were similar to those calculated for the two age-adjusted criteria. The adoption of traditional VTE exclusion criteria would have led to positive results in the large majority of elderly subjects, without a significant reduction in the rate of recurrent event. Conclusion: The results confirm the usefulness of the cutoff levels used in DULCIS.", "author" : [ { "dropping-particle" : "", "family" : "Montenegro", "given" : "Juan D.", "non-dropping-particle" : "", "parse-names" : false, "suffix" : "" }, { "dropping-particle" : "", "family" : "Golicz", "given" : "Agnieszka A.", "non-dropping-particle" : "", "parse-names" : false, "suffix" : "" }, { "dropping-particle" : "", "family" : "Bayer", "given" : "Philipp E.", "non-dropping-particle" : "", "parse-names" : false, "suffix" : "" }, { "dropping-particle" : "", "family" : "Hurgobin", "given" : "Bhavna", "non-dropping-particle" : "", "parse-names" : false, "suffix" : "" }, { "dropping-particle" : "", "family" : "Lee", "given" : "Huey Tyng", "non-dropping-particle" : "", "parse-names" : false, "suffix" : "" }, { "dropping-particle" : "", "family" : "Chan", "given" : "Chon Kit Kenneth", "non-dropping-particle" : "", "parse-names" : false, "suffix" : "" }, { "dropping-particle" : "", "family" : "Visendi", "given" : "Paul", "non-dropping-particle" : "", "parse-names" : false, "suffix" : "" }, { "dropping-particle" : "", "family" : "Lai", "given" : "Kaitao", "non-dropping-particle" : "", "parse-names" : false, "suffix" : "" }, { "dropping-particle" : "", "family" : "Dole\u017eel", "given" : "Jaroslav", "non-dropping-particle" : "", "parse-names" : false, "suffix" : "" }, { "dropping-particle" : "", "family" : "Batley", "given" : "Jacqueline", "non-dropping-particle" : "", "parse-names" : false, "suffix" : "" }, { "dropping-particle" : "", "family" : "Edwards", "given" : "David", "non-dropping-particle" : "", "parse-names" : false, "suffix" : "" } ], "container-title" : "Plant Journal", "id" : "ITEM-3", "issue" : "5", "issued" : { "date-parts" : [ [ "2017" ] ] }, "page" : "1007-1013", "title" : "The pangenome of hexaploid bread wheat", "type" : "article-journal", "volume" : "90" }, "uris" : [ "http://www.mendeley.com/documents/?uuid=c7ad0beb-2eea-42d7-807b-7b4b3420bc17" ] }, { "id" : "ITEM-4", "itemData" : { "DOI" : "10.1105/tpc.113.119982",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species.GlossarySNPsingle nucleotide polymorphismPAVpresence/absence variationTEtransposable elementRNA-seqRNA sequencingRTArepresentative transcript assemblyGOGene OntologyLDlinkage disequilibriumFPKMfragments per kilobase of exon model per million fragments mappedGWASgenome-wide association studyQTLquantitative trait locusGDDgrowing degree day%U http://www.plantcell.org/content/plantcell/26/1/121.full.pdf",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"ITEM-4", "issue" : "1", "issued" : { "date-parts" : [ [ "2014" ] ] }, "page" : "121-135", "title" : "Insights into the maize pan-genome and pan-transcriptome", "type" : "article-journal", "volume" : "26" }, "uris" : [ "http://www.mendeley.com/documents/?uuid=016cab4c-9a48-4652-8922-29fd7fe01a8d" ] }, { "id" : "ITEM-5", "itemData" : { "DOI" : "10.1038/ng.684", "ISBN" : "1061-4036", "ISSN" : "1061-4036", "PMID" : "20972441", "abstract" : "We have resequenced a group of six elite maize inbred lines, including the parents of the most productive commercial hybrid in China. This effort uncovered more than 1,000,000 SNPs, 30,000 indel polymorphisms and 101 low-sequence-diversity chromosomal intervals in the maize genome. We also identified several hundred complete genes that show presence/absence variation among these resequenced lines. We discuss the potential roles of complementation of presence/absence variations and other deleterious mutations in contributing to heterosis. High-density SNP and indel polymorphism markers reported here are expected to be a valuable resource for future genetic studies and the molecular breeding of this important crop.", "author" : [ { "dropping-particle" : "", "family" : "Lai", "given" : "Jinsheng", "non-dropping-particle" : "", "parse-names" : false, "suffix" : "" }, { "dropping-particle" : "", "family" : "Li", "given" : "Ruiqiang", "non-dropping-particle" : "", "parse-names" : false, "suffix" : "" }, { "dropping-particle" : "", "family" : "Xu", "given" : "Xun", "non-dropping-particle" : "", "parse-names" : false, "suffix" : "" }, { "dropping-particle" : "", "family" : "Jin", "given" : "Weiwei", "non-dropping-particle" : "", "parse-names" : false, "suffix" : "" }, { "dropping-particle" : "", "family" : "Xu", "given" : "Mingliang", "non-dropping-particle" : "", "parse-names" : false, "suffix" : "" }, { "dropping-particle" : "", "family" : "Zhao", "given" : "Hainan", "non-dropping-particle" : "", "parse-names" : false, "suffix" : "" }, { "dropping-particle" : "", "family" : "Xiang", "given" : "Zhongkai", "non-dropping-particle" : "", "parse-names" : false, "suffix" : "" }, { "dropping-particle" : "", "family" : "Song", "given" : "Weibin", "non-dropping-particle" : "", "parse-names" : false, "suffix" : "" }, { "dropping-particle" : "", "family" : "Ying", "given" : "Kai", "non-dropping-particle" : "", "parse-names" : false, "suffix" : "" }, { "dropping-particle" : "", "family" : "Zhang", "given" : "Mei", "non-dropping-particle" : "", "parse-names" : false, "suffix" : "" }, { "dropping-particle" : "", "family" : "Jiao", "given" : "Yinping", "non-dropping-particle" : "", "parse-names" : false, "suffix" : "" }, { "dropping-particle" : "", "family" : "Ni", "given" : "Peixiang", "non-dropping-particle" : "", "parse-names" : false, "suffix" : "" }, { "dropping-particle" : "", "family" : "Zhang", "given" : "Jianguo", "non-dropping-particle" : "", "parse-names" : false, "suffix" : "" }, { "dropping-particle" : "", "family" : "Li", "given" : "Dong", "non-dropping-particle" : "", "parse-names" : false, "suffix" : "" }, { "dropping-particle" : "", "family" : "Guo", "given" : "Xiaosen", "non-dropping-particle" : "", "parse-names" : false, "suffix" : "" }, { "dropping-particle" : "", "family" : "Ye", "given" : "Kaixiong", "non-dropping-particle" : "", "parse-names" : false, "suffix" : "" }, { "dropping-particle" : "", "family" : "Jian", "given" : "Min", "non-dropping-particle" : "", "parse-names" : false, "suffix" : "" }, { "dropping-particle" : "", "family" : "Wang", "given" : "Bo", "non-dropping-particle" : "", "parse-names" : false, "suffix" : "" }, { "dropping-particle" : "", "family" : "Zheng", "given" : "Huisong", "non-dropping-particle" : "", "parse-names" : false, "suffix" : "" }, { "dropping-particle" : "", "family" : "Liang", "given" : "Huiqing", "non-dropping-particle" : "", "parse-names" : false, "suffix" : "" }, { "dropping-particle" : "", "family" : "Zhang", "given" : "Xiuqing", "non-dropping-particle" : "", "parse-names" : false, "suffix" : "" }, { "dropping-particle" : "", "family" : "Wang", "given" : "Shoucai", "non-dropping-particle" : "", "parse-names" : false, "suffix" : "" }, { "dropping-particle" : "", "family" : "Chen", "given" : "Shaojiang", "non-dropping-particle" : "", "parse-names" : false, "suffix" : "" }, { "dropping-particle" : "", "family" : "Li", "given" : "Jiansheng", "non-dropping-particle" : "", "parse-names" : false, "suffix" : "" }, { "dropping-particle" : "", "family" : "Fu", "given" : "Yan", "non-dropping-particle" : "", "parse-names" : false, "suffix" : "" }, { "dropping-particle" : "", "family" : "Springer", "given" : "Nathan M.", "non-dropping-particle" : "", "parse-names" : false, "suffix" : "" }, { "dropping-particle" : "", "family" : "Yang", "given" : "Huanming", "non-dropping-particle" : "", "parse-names" : false, "suffix" : "" }, { "dropping-particle" : "", "family" : "Wang", "given" : "Jian", "non-dropping-particle" : "", "parse-names" : false, "suffix" : "" }, { "dropping-particle" : "", "family" : "Dai", "given" : "Jingrui", "non-dropping-particle" : "", "parse-names" : false, "suffix" : "" }, { "dropping-particle" : "", "family" : "Schnable", "given" : "Patrick S.", "non-dropping-particle" : "", "parse-names" : false, "suffix" : "" }, { "dropping-particle" : "", "family" : "Wang", "given" : "Jun", "non-dropping-particle" : "", "parse-names" : false, "suffix" : "" } ], "container-title" : "Nature Genetics", "id" : "ITEM-5", "issue" : "11", "issued" : { "date-parts" : [ [ "2010", "11", "24" ] ] }, "page" : "1027-1030", "publisher" : "Nature Publishing Group", "title" : "Genome-wide patterns of genetic variation among elite maize inbred lines", "type" : "article-journal", "volume" : "42" }, "uris" : [ "http://www.mendeley.com/documents/?uuid=b6ad758e-f549-4984-9681-f9a78cb163c4" ] }, { "id" : "ITEM-6", "itemData" : { "DOI" : "10.1038/nbt.2979", "ISBN" : "1087-0156", "ISSN" : "15461696", "PMID" : "25218520", "abstract" : "Wild relatives of crops are an important source of genetic diversity for agriculture, but their gene repertoire remains largely unexplored. We report the establishment and analysis of a pan-genome of Glycine soja, the wild relative of cultivated soybean Glycine max, by sequencing and de novo assembly of seven phylogenetically and geographically representative accessions. Intergenomic comparisons identified lineage-specific genes and genes with copy number variation or large-effect mutations, some of which show evidence of positive selection and may contribute to variation of agronomic traits such as biotic resistance, seed composition, flowering and maturity time, organ size and final biomass. Approximately 80% of the pan-genome was present in all seven accessions (core), whereas the rest was dispensable and exhibited greater variation than the core genome, perhaps reflecting a role in adaptation to diverse environments. This work will facilitate the harnessing of untapped genetic diversity from wild soybean for enhancement of elite cultivars.", "author" : [ { "dropping-particle" : "", "family" : "Li", "given" : "Ying Hui", "non-dropping-particle" : "", "parse-names" : false, "suffix" : "" }, { "dropping-particle" : "", "family" : "Zhou", "given" : "Guangyu", "non-dropping-particle" : "", "parse-names" : false, "suffix" : "" }, { "dropping-particle" : "", "family" : "Ma", "given" : "Jianxin", "non-dropping-particle" : "", "parse-names" : false, "suffix" : "" }, { "dropping-particle" : "", "family" : "Jiang", "given" : "Wenkai", "non-dropping-particle" : "", "parse-names" : false, "suffix" : "" }, { "dropping-particle" : "", "family" : "Jin", "given" : "Long Guo", "non-dropping-particle" : "", "parse-names" : false, "suffix" : "" }, { "dropping-particle" : "", "family" : "Zhang", "given" : "Zhouhao", "non-dropping-particle" : "", "parse-names" : false, "suffix" : "" }, { "dropping-particle" : "", "family" : "Guo", "given" : "Yong", "non-dropping-particle" : "", "parse-names" : false, "suffix" : "" }, { "dropping-particle" : "", "family" : "Zhang", "given" : "Jinbo", "non-dropping-particle" : "", "parse-names" : false, "suffix" : "" }, { "dropping-particle" : "", "family" : "Sui", "given" : "Yi", "non-dropping-particle" : "", "parse-names" : false, "suffix" : "" }, { "dropping-particle" : "", "family" : "Zheng", "given" : "Liangtao", "non-dropping-particle" : "", "parse-names" : false, "suffix" : "" }, { "dropping-particle" : "", "family" : "Zhang", "given" : "Shan Shan", "non-dropping-particle" : "", "parse-names" : false, "suffix" : "" }, { "dropping-particle" : "", "family" : "Zuo", "given" : "Qiyang", "non-dropping-particle" : "", "parse-names" : false, "suffix" : "" }, { "dropping-particle" : "", "family" : "Shi", "given" : "Xue Hui", "non-dropping-particle" : "", "parse-names" : false, "suffix" : "" }, { "dropping-particle" : "", "family" : "Li", "given" : "Yan Fei", "non-dropping-particle" : "", "parse-names" : false, "suffix" : "" }, { "dropping-particle" : "", "family" : "Zhang", "given" : "Wan Ke", "non-dropping-particle" : "", "parse-names" : false, "suffix" : "" }, { "dropping-particle" : "", "family" : "Hu", "given" : "Yiyao", "non-dropping-particle" : "", "parse-names" : false, "suffix" : "" }, { "dropping-particle" : "", "family" : "Kong", "given" : "Guanyi", "non-dropping-particle" : "", "parse-names" : false, "suffix" : "" }, { "dropping-particle" : "", "family" : "Hong", "given" : "Hui Long", "non-dropping-particle" : "", "parse-names" : false, "suffix" : "" }, { "dropping-particle" : "", "family" : "Tan", "given" : "Bing", "non-dropping-particle" : "", "parse-names" : false, "suffix" : "" }, { "dropping-particle" : "", "family" : "Song", "given" : "Jian", "non-dropping-particle" : "", "parse-names" : false, "suffix" : "" }, { "dropping-particle" : "", "family" : "Liu", "given" : "Zhang Xiong", "non-dropping-particle" : "", "parse-names" : false, "suffix" : "" }, { "dropping-particle" : "", "family" : "Wang", "given" : "Yaoshen", "non-dropping-particle" : "", "parse-names" : false, "suffix" : "" }, { "dropping-particle" : "", "family" : "Ruan", "given" : "Hang", "non-dropping-particle" : "", "parse-names" : false, "suffix" : "" }, { "dropping-particle" : "", "family" : "Yeung", "given" : "Carol K.L.", "non-dropping-particle" : "", "parse-names" : false, "suffix" : "" }, { "dropping-particle" : "", "family" : "Liu", "given" : "Jian", "non-dropping-particle" : "", "parse-names" : false, "suffix" : "" }, { "dropping-particle" : "", "family" : "Wang", "given" : "Hailong", "non-dropping-particle" : "", "parse-names" : false, "suffix" : "" }, { "dropping-particle" : "", "family" : "Zhang", "given" : "Li Juan", "non-dropping-particle" : "", "parse-names" : false, "suffix" : "" }, { "dropping-particle" : "", "family" : "Guan", "given" : "Rong Xia", "non-dropping-particle" : "", "parse-names" : false, "suffix" : "" }, { "dropping-particle" : "", "family" : "Wang", "given" : "Ke Jing", "non-dropping-particle" : "", "parse-names" : false, "suffix" : "" }, { "dropping-particle" : "Bin", "family" : "Li", "given" : "Wen", "non-dropping-particle" : "", "parse-names" : false, "suffix" : "" }, { "dropping-particle" : "", "family" : "Chen", "given" : "Shou Yi", "non-dropping-particle" : "", "parse-names" : false, "suffix" : "" }, { "dropping-particle" : "", "family" : "Chang", "given" : "Ru Zhen", "non-dropping-particle" : "", "parse-names" : false, "suffix" : "" }, { "dropping-particle" : "", "family" : "Jiang", "given" : "Zhi", "non-dropping-particle" : "", "parse-names" : false, "suffix" : "" }, { "dropping-particle" : "", "family" : "Jackson", "given" : "Scott A.", "non-dropping-particle" : "", "parse-names" : false, "suffix" : "" }, { "dropping-particle" : "", "family" : "Li", "given" : "Ruiqiang", "non-dropping-particle" : "", "parse-names" : false, "suffix" : "" }, { "dropping-particle" : "", "family" : "Qiu", "given" : "Li Juan", "non-dropping-particle" : "", "parse-names" : false, "suffix" : "" } ], "container-title" : "Nature Biotechnology", "id" : "ITEM-6", "issue" : "10", "issued" : { "date-parts" : [ [ "2014" ] ] }, "page" : "1045-1052", "title" : "De novo assembly of soybean wild relatives for pan-genome analysis of diversity and agronomic traits", "type" : "article-journal", "volume" : "32" }, "uris" : [ "http://www.mendeley.com/documents/?uuid=80b0e671-5c15-4933-9f8a-7432499ca04b" ] }, { "id" : "ITEM-7", "itemData" : { "DOI" : "10.1186/1471-2164-15-250", "ISBN" : "1471-2164 (Electronic)1471-2164 (Linking)", "ISSN" : "1471-2164", "PMID" : "24684742", "abstract" : "BACKGROUND: Brassica rapa is an economically important crop species. During its long breeding history, a large number of morphotypes have been generated, including leafy vegetables such as Chinese cabbage and pakchoi, turnip tuber crops and oil crops.\\n\\nRESULTS: To investigate the genetic variation underlying this morphological variation, we re-sequenced, assembled and annotated the genomes of two B. rapa subspecies, turnip crops (turnip) and a rapid cycling. We then analysed the two resulting genomes together with the Chinese cabbage Chiifu reference genome to obtain an impression of the B. rapa pan-genome. The number of genes with protein-coding changes between the three genotypes was lower than that among different accessions of Arabidopsis thaliana, which can be explained by the smaller effective population size of B. rapa due to its domestication. Based on orthology to a number of non-brassica species, we estimated the date of divergence among the three B. rapa morphotypes at approximately 250,000 YA, far predating Brassica domestication (5,000-10,000 YA).\\n\\nCONCLUSIONS: By analysing genes unique to turnip we found evidence for copy number differences in peroxidases, pointing to a role for the phenylpropanoid biosynthesis pathway in the generation of morphological variation. The estimated date of divergence among three B. rapa morphotypes implies that prior to domestication there was already considerably divergence among B. rapa genotypes. Our study thus provides two new B. rapa reference genomes, delivers a set of computer tools to analyse the resulting pan-genome and uses these to shed light on genetic drivers behind the rich morphological variation found in B. rapa.", "author" : [ { "dropping-particle" : "", "family" : "Lin", "given" : "Ke", "non-dropping-particle" : "", "parse-names" : false, "suffix" : "" }, { "dropping-particle" : "", "family" : "Zhang", "given" : "Ningwen", "non-dropping-particle" : "", "parse-names" : false, "suffix" : "" }, { "dropping-particle" : "", "family" : "Severing", "given" : "Edouard I", "non-dropping-particle" : "", "parse-names" : false, "suffix" : "" }, { "dropping-particle" : "", "family" : "Nijveen", "given" : "Harm", "non-dropping-particle" : "", "parse-names" : false, "suffix" : "" }, { "dropping-particle" : "", "family" : "Cheng", "given" : "Feng", "non-dropping-particle" : "", "parse-names" : false, "suffix" : "" }, { "dropping-particle" : "", "family" : "Visser", "given" : "Richard G F", "non-dropping-particle" : "", "parse-names" : false, "suffix" : "" }, { "dropping-particle" : "", "family" : "Wang", "given" : "Xiaowu", "non-dropping-particle" : "", "parse-names" : false, "suffix" : "" }, { "dropping-particle" : "", "family" : "Ridder", "given" : "Dick", "non-dropping-particle" : "de", "parse-names" : false, "suffix" : "" }, { "dropping-particle" : "", "family" : "Bonnema", "given" : "Guusje", "non-dropping-particle" : "", "parse-names" : false, "suffix" : "" } ], "container-title" : "BMC genomics", "id" : "ITEM-7", "issue" : "1", "issued" : { "date-parts" : [ [ "2014" ] ] }, "page" : "250", "title" : "Beyond genomic variation--comparison and functional annotation of three Brassica rapa genomes: a turnip, a rapid cycling and a Chinese cabbage.", "type" : "article-journal", "volume" : "15" }, "uris" : [ "http://www.mendeley.com/documents/?uuid=8928f1d7-5af3-441a-90d4-56b068d89b35" ] }, { "id" : "ITEM-8", "itemData" : { "DOI" : "10.1093/molbev/msw161", "ISBN" : "1537-1719 (Electronic) 0737-4038 (Linking)", "ISSN" : "15371719", "PMID" : "27499133", "abstract" : "Many recent studies have emphasized the important role of structural variation (SV) in determining human genetic and phenotypic variation. In plants, studies aimed at elucidating the extent of SV are still in their infancy. Evidence has indicated a high presence and an active role of SV in driving plant genome evolution in different plant species.With the aim of characterizing the size and the composition of the poplar pan-genome, we performed a genome-wide analysis of structural variation in three intercrossable poplar species: Populus nigra, Populus deltoides, and Populus trichocarpa We detected a total of 7,889 deletions and 10,586 insertions relative to the P. trichocarpa reference genome, covering respectively 33.2\u2009Mb and 62.9\u2009Mb of genomic sequence, and 3,230 genes affected by copy number variation (CNV). The majority of the detected variants are inter-specific in agreement with a recent origin following separation of species.Insertions and deletions (INDELs) were preferentially located in low-gene density regions of the poplar genome and were, for the majority, associated with the activity of transposable elements. Genes affected by SV showed lower-than-average expression levels and higher levels of dN/dS, suggesting that they are subject to relaxed selective pressure or correspond to pseudogenes.Functional annotation of genes affected by INDELs showed over-representation of categories associated with transposable elements activity, while genes affected by genic CNVs showed enrichment in categories related to resistance to stress and pathogens. This study provides a genome-wide catalogue of SV and the first insight on functional and structural properties of the poplar pan-genome.", "author" : [ { "dropping-particle" : "", "family" : "Pinosio", "given" : "Sara", "non-dropping-particle" : "", "parse-names" : false, "suffix" : "" }, { "dropping-particle" : "", "family" : "Giacomello", "given" : "Stefania", "non-dropping-particle" : "", "parse-names" : false, "suffix" : "" }, { "dropping-particle" : "", "family" : "Faivre-Rampant", "given" : "Patricia", "non-dropping-particle" : "", "parse-names" : false, "suffix" : "" }, { "dropping-particle" : "", "family" : "Taylor", "given" : "Gail", "non-dropping-particle" : "", "parse-names" : false, "suffix" : "" }, { "dropping-particle" : "", "family" : "Jorge", "given" : "Veronique", "non-dropping-particle" : "", "parse-names" : false, "suffix" : "" }, { "dropping-particle" : "", "family" : "Paslier", "given" : "Marie Christine", "non-dropping-particle" : "Le", "parse-names" : false, "suffix" : "" }, { "dropping-particle" : "", "family" : "Zaina", "given" : "Giusi", "non-dropping-particle" : "", "parse-names" : false, "suffix" : "" }, { "dropping-particle" : "", "family" : "Bastien", "given" : "Catherine", "non-dropping-particle" : "", "parse-names" : false, "suffix" : "" }, { "dropping-particle" : "", "family" : "Cattonaro", "given" : "Federica", "non-dropping-particle" : "", "parse-names" : false, "suffix" : "" }, { "dropping-particle" : "", "family" : "Marroni", "given" : "Fabio", "non-dropping-particle" : "", "parse-names" : false, "suffix" : "" }, { "dropping-particle" : "", "family" : "Morgante", "given" : "Michele", "non-dropping-particle" : "", "parse-names" : false, "suffix" : "" } ], "container-title" : "Molecular Biology and Evolution", "id" : "ITEM-8", "issue" : "10", "issued" : { "date-parts" : [ [ "2016" ] ] }, "page" : "2706-2719", "title" : "Characterization of the Poplar Pan-Genome by Genome-Wide Identification of Structural Variation", "type" : "article-journal", "volume" : "33" }, "uris" : [ "http://www.mendeley.com/documents/?uuid=9288bf32-2598-425b-89f1-987be1fdef2f" ] }, { "id" : "ITEM-9", "itemData" : { "DOI" : "10.1186/s13059-014-0506-z", "ISBN" : "1465-6906", "ISSN" : "1474-760X", "PMID" : "25468217", "abstract" : "BACKGROUND: The use of high throughput genome-sequencing technologies has uncovered a large extent of structural variation in eukaryotic genomes that makes important contributions to genomic diversity and phenotypic variation. When the genomes of different strains of a given organism are compared, whole genome resequencing data are typically aligned to an established reference sequence. However, when the reference differs in significant structural ways from the individuals under study, the analysis is often incomplete or inaccurate.\\n\\nRESULTS: Here, we use rice as a model to demonstrate how improvements in sequencing and assembly technology allow rapid and inexpensive de novo assembly of next generation sequence data into high-quality assemblies that can be directly compared using whole genome alignment to provide an unbiased assessment. Using this approach, we are able to accurately assess the \"pan-genome\" of three divergent rice varieties and document several megabases of each genome absent in the other two.\\n\\nCONCLUSIONS: Many of the genome-specific loci are annotated to contain genes, reflecting the potential for new biological properties that would be missed by standard reference-mapping approaches. We further provide a detailed analysis of several loci associated with agriculturally important traits, including the S5 hybrid sterility locus, the Sub1 submergence tolerance locus, the LRK gene cluster associated with improved yield, and the Pup1 cluster associated with phosphorus deficiency, illustrating the utility of our approach for biological discovery. All of the data and software are openly available to support further breeding and functional studies of rice and other species.", "author" : [ { "dropping-particle" : "", "family" : "Schatz", "given" : "Michael C", "non-dropping-particle" : "", "parse-names" : false, "suffix" : "" }, { "dropping-particle" : "", "family" : "Maron", "given" : "Lyza G", "non-dropping-particle" : "", "parse-names" : false, "suffix" : "" }, { "dropping-particle" : "", "family" : "Stein", "given" : "Joshua C", "non-dropping-particle" : "", "parse-names" : false, "suffix" : "" }, { "dropping-particle" : "", "family" : "Wences", "given" : "Alejandro Hernandez", "non-dropping-particle" : "", "parse-names" : false, "suffix" : "" }, { "dropping-particle" : "", "family" : "Gurtowski", "given" : "James", "non-dropping-particle" : "", "parse-names" : false, "suffix" : "" }, { "dropping-particle" : "", "family" : "Biggers", "given" : "Eric", "non-dropping-particle" : "", "parse-names" : false, "suffix" : "" }, { "dropping-particle" : "", "family" : "Lee", "given" : "Hayan", "non-dropping-particle" : "", "parse-names" : false, "suffix" : "" }, { "dropping-particle" : "", "family" : "Kramer", "given" : "Melissa", "non-dropping-particle" : "", "parse-names" : false, "suffix" : "" }, { "dropping-particle" : "", "family" : "Antoniou", "given" : "Eric", "non-dropping-particle" : "", "parse-names" : false, "suffix" : "" }, { "dropping-particle" : "", "family" : "Ghiban", "given" : "Elena", "non-dropping-particle" : "", "parse-names" : false, "suffix" : "" }, { "dropping-particle" : "", "family" : "Wright", "given" : "Mark H", "non-dropping-particle" : "", "parse-names" : false, "suffix" : "" }, { "dropping-particle" : "", "family" : "Chia", "given" : "Jer-ming", "non-dropping-particle" : "", "parse-names" : false, "suffix" : "" }, { "dropping-particle" : "", "family" : "Ware", "given" : "Doreen", "non-dropping-particle" : "", "parse-names" : false, "suffix" : "" }, { "dropping-particle" : "", "family" : "McCouch", "given" : "Susan R", "non-dropping-particle" : "", "parse-names" : false, "suffix" : "" }, { "dropping-particle" : "", "family" : "McCombie", "given" : "W Richard", "non-dropping-particle" : "", "parse-names" : false, "suffix" : "" } ], "container-title" : "Genome Biology", "id" : "ITEM-9", "issue" : "11", "issued" : { "date-parts" : [ [ "2014" ] ] }, "page" : "506", "title" : "Whole genome de novo assemblies of three divergent strains of rice, Oryza sativa, document novel gene space of aus and indica", "type" : "article-journal", "volume" : "15" }, "uris" : [ "http://www.mendeley.com/documents/?uuid=2d5190c0-1e46-4687-acbe-850e08ccf6cc" ] } ], "mendeley" : { "formattedCitation" : "[52\u201360]", "plainTextFormattedCitation" : "[52\u201360]", "previouslyFormattedCitation" : "[52\u201360]" }, "properties" : { "noteIndex" : 0 }, "schema" : "https://github.com/citation-style-language/schema/raw/master/csl-citation.json" }</w:instrText>
      </w:r>
      <w:r w:rsidR="0096239C">
        <w:fldChar w:fldCharType="separate"/>
      </w:r>
      <w:r w:rsidR="006C0A1E" w:rsidRPr="006C0A1E">
        <w:rPr>
          <w:noProof/>
        </w:rPr>
        <w:t>[52–60]</w:t>
      </w:r>
      <w:r w:rsidR="0096239C">
        <w:fldChar w:fldCharType="end"/>
      </w:r>
      <w:r w:rsidR="00B171EA">
        <w:t xml:space="preserve">. Here we begin to evaluate the scope of a </w:t>
      </w:r>
      <w:r w:rsidR="00B171EA" w:rsidRPr="00B171EA">
        <w:rPr>
          <w:i/>
        </w:rPr>
        <w:t>Houzingenia</w:t>
      </w:r>
      <w:r w:rsidR="00B171EA">
        <w:t>-specific pan-genome by modeling c</w:t>
      </w:r>
      <w:r w:rsidR="00B171EA" w:rsidRPr="00B171EA">
        <w:t>opy</w:t>
      </w:r>
      <w:r w:rsidR="00A828BA">
        <w:t xml:space="preserve"> number evolution.</w:t>
      </w:r>
      <w:r w:rsidR="00B171EA">
        <w:t xml:space="preserve"> Homologous gene clusters generated via OrthoFinder </w:t>
      </w:r>
      <w:r w:rsidR="00B171EA">
        <w:lastRenderedPageBreak/>
        <w:t xml:space="preserve">were used as input in Count </w:t>
      </w:r>
      <w:r w:rsidR="00B171EA">
        <w:fldChar w:fldCharType="begin" w:fldLock="1"/>
      </w:r>
      <w:r w:rsidR="0030488A">
        <w:instrText>ADDIN CSL_CITATION { "citationItems" : [ { "id" : "ITEM-1", "itemData" : { "DOI" : "10.1093/bioinformatics/btq315", "ISBN" : "1367-4811 (Electronic)\\r1367-4803 (Linking)", "ISSN" : "13674803", "PMID" : "20551134", "abstract" : "Count is a software package for the analysis of numerical profiles on a phylogeny. It is primarily designed to deal with profiles derived from the phyletic distribution of homologous gene families, but is suited to study any other integer-valued evolutionary characters. Count performs ancestral reconstruction, and infers family-and lineage-specific characteristics along the evolutionary tree. It implements popular methods employed in gene content analysis such as Dollo and Wagner parsimony, propensity for gene loss, as well as probabilistic methods involving a phylogenetic birth-and-death model. Availability: Count is available as a stand-alone Java application, as well as an application bundle for MacOS X, at the web site", "author" : [ { "dropping-particle" : "", "family" : "Csur\u00f6s", "given" : "Mikl\u00f3s", "non-dropping-particle" : "", "parse-names" : false, "suffix" : "" } ], "container-title" : "Bioinformatics", "id" : "ITEM-1", "issue" : "15", "issued" : { "date-parts" : [ [ "2010" ] ] }, "page" : "1910-1912", "title" : "Count: Evolutionary analysis of phylogenetic profiles with parsimony and likelihood", "type" : "article-journal", "volume" : "26" }, "uris" : [ "http://www.mendeley.com/documents/?uuid=8e7ca064-d7a5-3881-974f-8c406b955071" ] } ], "mendeley" : { "formattedCitation" : "[61]", "plainTextFormattedCitation" : "[61]", "previouslyFormattedCitation" : "[61]" }, "properties" : { "noteIndex" : 0 }, "schema" : "https://github.com/citation-style-language/schema/raw/master/csl-citation.json" }</w:instrText>
      </w:r>
      <w:r w:rsidR="00B171EA">
        <w:fldChar w:fldCharType="separate"/>
      </w:r>
      <w:r w:rsidR="006C0A1E" w:rsidRPr="006C0A1E">
        <w:rPr>
          <w:noProof/>
        </w:rPr>
        <w:t>[61]</w:t>
      </w:r>
      <w:r w:rsidR="00B171EA">
        <w:fldChar w:fldCharType="end"/>
      </w:r>
      <w:r w:rsidR="00B171EA">
        <w:t>, which has been developed to conduct evolutionary analyses of homologous family sizes in a phylogenetic context</w:t>
      </w:r>
      <w:r w:rsidR="00622DEC">
        <w:t>,</w:t>
      </w:r>
      <w:r>
        <w:t xml:space="preserve"> including inferring the rate of gene gain and loss for each phylogenetic branch. </w:t>
      </w:r>
      <w:r w:rsidR="006C28B6">
        <w:t xml:space="preserve">We found here that </w:t>
      </w:r>
      <w:r w:rsidR="00AF0E0A">
        <w:t>the inferred</w:t>
      </w:r>
      <w:r w:rsidR="00622DEC">
        <w:t xml:space="preserve"> rate of loss</w:t>
      </w:r>
      <w:r w:rsidR="008E5B20">
        <w:t xml:space="preserve"> for a given lineage</w:t>
      </w:r>
      <w:r w:rsidR="00622DEC">
        <w:t xml:space="preserve"> was </w:t>
      </w:r>
      <w:r w:rsidR="00AF0E0A">
        <w:t xml:space="preserve">consistently </w:t>
      </w:r>
      <w:r w:rsidR="00622DEC">
        <w:t xml:space="preserve">greater than the </w:t>
      </w:r>
      <w:r w:rsidR="00AF0E0A">
        <w:t>rate of gain</w:t>
      </w:r>
      <w:r w:rsidR="001B0759">
        <w:t xml:space="preserve"> (with the exception of </w:t>
      </w:r>
      <w:r w:rsidR="0007200B">
        <w:rPr>
          <w:i/>
        </w:rPr>
        <w:t>G. turner</w:t>
      </w:r>
      <w:r w:rsidR="001B0759">
        <w:rPr>
          <w:i/>
        </w:rPr>
        <w:t>i</w:t>
      </w:r>
      <w:r w:rsidR="001B0759">
        <w:t>)</w:t>
      </w:r>
      <w:r>
        <w:t>,</w:t>
      </w:r>
      <w:commentRangeStart w:id="9"/>
      <w:commentRangeStart w:id="10"/>
      <w:r>
        <w:t xml:space="preserve"> </w:t>
      </w:r>
      <w:r w:rsidR="00AF0E0A">
        <w:t>as might be expected</w:t>
      </w:r>
      <w:r>
        <w:t>.</w:t>
      </w:r>
      <w:commentRangeEnd w:id="9"/>
      <w:r w:rsidR="006C28B6">
        <w:rPr>
          <w:rStyle w:val="CommentReference"/>
        </w:rPr>
        <w:commentReference w:id="9"/>
      </w:r>
      <w:commentRangeEnd w:id="10"/>
      <w:r w:rsidR="002D3289">
        <w:rPr>
          <w:rStyle w:val="CommentReference"/>
        </w:rPr>
        <w:commentReference w:id="10"/>
      </w:r>
      <w:r>
        <w:t xml:space="preserve"> Among</w:t>
      </w:r>
      <w:r w:rsidR="00A17538">
        <w:t xml:space="preserve"> lineage</w:t>
      </w:r>
      <w:r>
        <w:t xml:space="preserve"> rate</w:t>
      </w:r>
      <w:r w:rsidR="00A17538">
        <w:t xml:space="preserve"> variabilit</w:t>
      </w:r>
      <w:r>
        <w:t xml:space="preserve">y was observed for both inferred losses and gains; however, </w:t>
      </w:r>
      <w:r w:rsidR="00D26821">
        <w:t>the magnitude of variability in the inferred rate of losses was far greater (</w:t>
      </w:r>
      <w:r w:rsidR="00DA030A">
        <w:t>0.05 – 0.4</w:t>
      </w:r>
      <w:r w:rsidR="00A5666A">
        <w:t>1</w:t>
      </w:r>
      <w:r w:rsidR="00DA030A">
        <w:t xml:space="preserve"> losses per branch) than in gains (0.0</w:t>
      </w:r>
      <w:r w:rsidR="00A5666A">
        <w:t>0</w:t>
      </w:r>
      <w:r w:rsidR="00DA030A">
        <w:t xml:space="preserve"> – 0.</w:t>
      </w:r>
      <w:r w:rsidR="00A5666A">
        <w:t>13</w:t>
      </w:r>
      <w:r w:rsidR="00DA030A">
        <w:t xml:space="preserve"> gains/branch). </w:t>
      </w:r>
      <w:r w:rsidR="00282921">
        <w:t>S</w:t>
      </w:r>
      <w:r w:rsidR="00DA030A">
        <w:t xml:space="preserve">tandardizing these rates to account for </w:t>
      </w:r>
      <w:commentRangeStart w:id="11"/>
      <w:commentRangeStart w:id="12"/>
      <w:r w:rsidR="00DA030A">
        <w:t>variability in nucleotide substitution rates</w:t>
      </w:r>
      <w:r w:rsidR="00282921">
        <w:t xml:space="preserve"> </w:t>
      </w:r>
      <w:commentRangeEnd w:id="11"/>
      <w:r w:rsidR="006C28B6">
        <w:rPr>
          <w:rStyle w:val="CommentReference"/>
        </w:rPr>
        <w:commentReference w:id="11"/>
      </w:r>
      <w:commentRangeEnd w:id="12"/>
      <w:r w:rsidR="002D3289">
        <w:rPr>
          <w:rStyle w:val="CommentReference"/>
        </w:rPr>
        <w:commentReference w:id="12"/>
      </w:r>
      <w:r w:rsidR="00282921">
        <w:t>reduces the difference in</w:t>
      </w:r>
      <w:r w:rsidR="00DA030A">
        <w:t xml:space="preserve"> variability </w:t>
      </w:r>
      <w:r w:rsidR="00282921">
        <w:t>between</w:t>
      </w:r>
      <w:r w:rsidR="00DA030A">
        <w:t xml:space="preserve"> the rate of loss (0.0</w:t>
      </w:r>
      <w:r w:rsidR="00282921">
        <w:t>6</w:t>
      </w:r>
      <w:r w:rsidR="00DA030A">
        <w:t xml:space="preserve"> - 0.</w:t>
      </w:r>
      <w:r w:rsidR="00282921">
        <w:t>31</w:t>
      </w:r>
      <w:r w:rsidR="00DA030A">
        <w:t xml:space="preserve">) </w:t>
      </w:r>
      <w:r w:rsidR="00282921">
        <w:t>and gain</w:t>
      </w:r>
      <w:r w:rsidR="00DA030A">
        <w:t xml:space="preserve"> (0.0</w:t>
      </w:r>
      <w:r w:rsidR="00A5666A">
        <w:t>0</w:t>
      </w:r>
      <w:r w:rsidR="00DA030A">
        <w:t xml:space="preserve"> - 0.</w:t>
      </w:r>
      <w:r w:rsidR="00282921">
        <w:t>25</w:t>
      </w:r>
      <w:r w:rsidR="00DA030A">
        <w:t xml:space="preserve">). </w:t>
      </w:r>
    </w:p>
    <w:p w14:paraId="2608D72E" w14:textId="411C37FA" w:rsidR="008D24A9" w:rsidRDefault="00DA030A" w:rsidP="00D26821">
      <w:r>
        <w:t xml:space="preserve">Since these summarized rates of loss and gain could be influenced by </w:t>
      </w:r>
      <w:r w:rsidR="000309F8">
        <w:t xml:space="preserve">the effects of </w:t>
      </w:r>
      <w:r>
        <w:t xml:space="preserve">a few orthogroups, we performed a </w:t>
      </w:r>
      <w:r w:rsidR="00D26821">
        <w:t>r</w:t>
      </w:r>
      <w:r w:rsidR="00C61371">
        <w:t>andom re</w:t>
      </w:r>
      <w:r w:rsidR="00D26821">
        <w:t xml:space="preserve">sampling of the data </w:t>
      </w:r>
      <w:r>
        <w:t>and plotted the distribution for losses and gains relative to the observed rate</w:t>
      </w:r>
      <w:r w:rsidR="00C61371">
        <w:t xml:space="preserve"> (</w:t>
      </w:r>
      <w:r w:rsidR="00C61371" w:rsidRPr="0007200B">
        <w:rPr>
          <w:u w:color="FF0000"/>
        </w:rPr>
        <w:t>Figure</w:t>
      </w:r>
      <w:r w:rsidR="00C61371" w:rsidRPr="0007200B">
        <w:t xml:space="preserve"> </w:t>
      </w:r>
      <w:r w:rsidR="00C61371">
        <w:t>loss/gain boxplots)</w:t>
      </w:r>
      <w:r w:rsidR="00D26821">
        <w:t>.</w:t>
      </w:r>
      <w:r w:rsidR="00C61371">
        <w:t xml:space="preserve"> </w:t>
      </w:r>
      <w:r w:rsidR="001F0DB3">
        <w:t xml:space="preserve">Generally, with the exception of </w:t>
      </w:r>
      <w:r w:rsidR="0007200B">
        <w:rPr>
          <w:i/>
        </w:rPr>
        <w:t>G. turner</w:t>
      </w:r>
      <w:r w:rsidR="001F0DB3">
        <w:rPr>
          <w:i/>
        </w:rPr>
        <w:t>i</w:t>
      </w:r>
      <w:r w:rsidR="00C61371">
        <w:t xml:space="preserve">, the inferred rate of loss </w:t>
      </w:r>
      <w:r w:rsidR="000309F8">
        <w:t>greatly exceeded the resampled range, indicating the presence of highly</w:t>
      </w:r>
      <w:r w:rsidR="001B0759">
        <w:t xml:space="preserve"> influential orthogroups. Th</w:t>
      </w:r>
      <w:r w:rsidR="001F0DB3">
        <w:t>e inverse</w:t>
      </w:r>
      <w:r w:rsidR="001B0759">
        <w:t xml:space="preserve">, however, </w:t>
      </w:r>
      <w:r w:rsidR="001F0DB3">
        <w:t xml:space="preserve">was observed </w:t>
      </w:r>
      <w:r w:rsidR="001B0759">
        <w:t>in the resampled gain data</w:t>
      </w:r>
      <w:r w:rsidR="001F0DB3">
        <w:t>, where the inferred rates typically were less than the resampled range.</w:t>
      </w:r>
      <w:r w:rsidR="00E546AF">
        <w:t xml:space="preserve"> These results suggest that the rate of gene </w:t>
      </w:r>
      <w:r w:rsidR="001F0DB3">
        <w:t xml:space="preserve">loss and </w:t>
      </w:r>
      <w:r w:rsidR="00E546AF">
        <w:t xml:space="preserve">gain in these lineages may be sensitive to changes in family size for a </w:t>
      </w:r>
      <w:commentRangeStart w:id="13"/>
      <w:commentRangeStart w:id="14"/>
      <w:r w:rsidR="00E546AF">
        <w:t>few orthogroups</w:t>
      </w:r>
      <w:commentRangeEnd w:id="13"/>
      <w:r w:rsidR="00C829C8">
        <w:rPr>
          <w:rStyle w:val="CommentReference"/>
        </w:rPr>
        <w:commentReference w:id="13"/>
      </w:r>
      <w:commentRangeEnd w:id="14"/>
      <w:r w:rsidR="002D3289">
        <w:rPr>
          <w:rStyle w:val="CommentReference"/>
        </w:rPr>
        <w:commentReference w:id="14"/>
      </w:r>
      <w:r w:rsidR="001F0DB3">
        <w:t>.</w:t>
      </w:r>
      <w:r w:rsidR="003838E2">
        <w:t xml:space="preserve"> A caveat, however, is that these inferences are based on orthogroup membership, which are clusters of closely related genes (i.e., gene families). In most cases, these orthogroups will have few members; however, in some cases, orthogroup membership will </w:t>
      </w:r>
      <w:r w:rsidR="0005549F">
        <w:t xml:space="preserve">rise to many </w:t>
      </w:r>
      <w:r w:rsidR="003838E2">
        <w:t xml:space="preserve">members </w:t>
      </w:r>
      <w:r w:rsidR="0005549F">
        <w:t>in some species, such that there is an order of magnitude difference between species for those clusters. Therefore, while these results indicate patterns that may exist in copy number evolution among closely related species, further analyses involving synteny to determine strict orthology are required to fully understand the nuances of copy number evolution across time and among lineages.</w:t>
      </w:r>
    </w:p>
    <w:p w14:paraId="3C33BEE0" w14:textId="77777777" w:rsidR="008D24A9" w:rsidRDefault="008D24A9"/>
    <w:p w14:paraId="670BA007" w14:textId="6FC96E70" w:rsidR="008D24A9" w:rsidRDefault="008D24A9"/>
    <w:p w14:paraId="44071059" w14:textId="77777777" w:rsidR="008D24A9" w:rsidRDefault="007077DE">
      <w:r>
        <w:rPr>
          <w:b/>
        </w:rPr>
        <w:t>Discussion</w:t>
      </w:r>
    </w:p>
    <w:p w14:paraId="5E0AFE12" w14:textId="77777777" w:rsidR="008D24A9" w:rsidRDefault="007077DE">
      <w:r>
        <w:rPr>
          <w:b/>
        </w:rPr>
        <w:t>Evolution of coding regions: content variation and molecular evolution among closely related species</w:t>
      </w:r>
    </w:p>
    <w:p w14:paraId="66C1ED46" w14:textId="77777777" w:rsidR="008D24A9" w:rsidRDefault="008D24A9"/>
    <w:p w14:paraId="38B8967C" w14:textId="77777777" w:rsidR="008D24A9" w:rsidRDefault="007077DE">
      <w:r>
        <w:rPr>
          <w:b/>
        </w:rPr>
        <w:t>Evolution of noncoding regions: SUBHEADING (includes TEs and indels)</w:t>
      </w:r>
    </w:p>
    <w:p w14:paraId="1C71D6C9" w14:textId="77777777" w:rsidR="008D24A9" w:rsidRDefault="007077DE">
      <w:r>
        <w:t xml:space="preserve">D6 repeats – why didn’t we find </w:t>
      </w:r>
      <w:proofErr w:type="spellStart"/>
      <w:r>
        <w:t>Af</w:t>
      </w:r>
      <w:proofErr w:type="spellEnd"/>
      <w:r>
        <w:t xml:space="preserve"> specific repeats</w:t>
      </w:r>
      <w:proofErr w:type="gramStart"/>
      <w:r>
        <w:t xml:space="preserve">?  </w:t>
      </w:r>
      <w:proofErr w:type="gramEnd"/>
      <w:r>
        <w:t>Idk</w:t>
      </w:r>
      <w:proofErr w:type="gramStart"/>
      <w:r>
        <w:t xml:space="preserve">.  </w:t>
      </w:r>
      <w:proofErr w:type="gramEnd"/>
      <w:r>
        <w:t xml:space="preserve">Only </w:t>
      </w:r>
      <w:proofErr w:type="gramStart"/>
      <w:r>
        <w:t>2</w:t>
      </w:r>
      <w:proofErr w:type="gramEnd"/>
      <w:r>
        <w:t xml:space="preserve"> A-genome like repeats were reported in D6 (</w:t>
      </w:r>
      <w:proofErr w:type="spellStart"/>
      <w:r>
        <w:t>pxp</w:t>
      </w:r>
      <w:proofErr w:type="spellEnd"/>
      <w:r>
        <w:t xml:space="preserve"> 095 and pxp271). Of Andy’s repeats, first is A-specific and the second is A-enriched</w:t>
      </w:r>
      <w:proofErr w:type="gramStart"/>
      <w:r>
        <w:t xml:space="preserve">.  </w:t>
      </w:r>
      <w:proofErr w:type="gramEnd"/>
      <w:r>
        <w:t xml:space="preserve">Neither hits any proteins by </w:t>
      </w:r>
      <w:proofErr w:type="spellStart"/>
      <w:r>
        <w:t>blastx</w:t>
      </w:r>
      <w:proofErr w:type="spellEnd"/>
    </w:p>
    <w:p w14:paraId="56499849" w14:textId="77777777" w:rsidR="008D24A9" w:rsidRDefault="007077DE">
      <w:r>
        <w:rPr>
          <w:b/>
        </w:rPr>
        <w:t>Conclusions</w:t>
      </w:r>
    </w:p>
    <w:p w14:paraId="60641C5B" w14:textId="77777777" w:rsidR="008D24A9" w:rsidRDefault="008D24A9"/>
    <w:p w14:paraId="7BA0C837" w14:textId="77777777" w:rsidR="008D24A9" w:rsidRDefault="007077DE">
      <w:commentRangeStart w:id="15"/>
      <w:r>
        <w:rPr>
          <w:b/>
        </w:rPr>
        <w:t>Methods</w:t>
      </w:r>
      <w:commentRangeEnd w:id="15"/>
      <w:r w:rsidR="00334A49">
        <w:rPr>
          <w:rStyle w:val="CommentReference"/>
        </w:rPr>
        <w:commentReference w:id="15"/>
      </w:r>
    </w:p>
    <w:p w14:paraId="143DDDC3" w14:textId="344E3564" w:rsidR="008D24A9" w:rsidRDefault="007077DE">
      <w:r w:rsidRPr="00411C31">
        <w:rPr>
          <w:i/>
        </w:rPr>
        <w:t>Sequence generation and initial processing</w:t>
      </w:r>
      <w:r w:rsidR="00745AC9">
        <w:t xml:space="preserve">. </w:t>
      </w:r>
      <w:r>
        <w:t xml:space="preserve">DNA was extracted from (LEAVES) using (WHAT KIT), and sent to (WHERE) for library construction and sequencing. Sequencing was completed on the Illumina (WHAT MACHINE) using (WHICH SEQUENCING). </w:t>
      </w:r>
      <w:r w:rsidR="00745AC9">
        <w:t xml:space="preserve">Reads </w:t>
      </w:r>
      <w:r>
        <w:t xml:space="preserve">were trimmed and filtered with Trimmomatic v0.32 </w:t>
      </w:r>
      <w:r w:rsidR="00D85A46">
        <w:fldChar w:fldCharType="begin" w:fldLock="1"/>
      </w:r>
      <w:r w:rsidR="00D85A46">
        <w:instrText>ADDIN CSL_CITATION { "citationItems" : [ { "id" : "ITEM-1", "itemData" : { "DOI" : "10.1093/bioinformatics/btu170", "ISBN" : "1367-4803", "abstract" : "Motivation: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http://www.usadellab.org/cms/index.php?page=trimmomaticContact:usadel@bio1.rwth-aachen.deSupplementary information: are available at Bioinformatics online.", "author" : [ { "dropping-particle" : "", "family" : "Bolger", "given" : "Anthony M", "non-dropping-particle" : "", "parse-names" : false, "suffix" : "" }, { "dropping-particle" : "", "family" : "Lohse", "given" : "Marc", "non-dropping-particle" : "", "parse-names" : false, "suffix" : "" }, { "dropping-particle" : "", "family" : "Usadel", "given" : "Bjoern", "non-dropping-particle" : "", "parse-names" : false, "suffix" : "" } ], "container-title" : "Bioinformatics", "id" : "ITEM-1", "issue" : "15", "issued" : { "date-parts" : [ [ "2014" ] ] }, "note" : "10.1093/bioinformatics/btu170", "page" : "2114-2120", "title" : "Trimmomatic: a flexible trimmer for Illumina sequence data", "type" : "article-journal", "volume" : "30" }, "uris" : [ "http://www.mendeley.com/documents/?uuid=f074c2e2-5cf6-4265-8261-1c5de8991917" ] } ], "mendeley" : { "formattedCitation" : "[62]", "plainTextFormattedCitation" : "[62]", "previouslyFormattedCitation" : "[62]" }, "properties" : { "noteIndex" : 0 }, "schema" : "https://github.com/citation-style-language/schema/raw/master/csl-citation.json" }</w:instrText>
      </w:r>
      <w:r w:rsidR="00D85A46">
        <w:fldChar w:fldCharType="separate"/>
      </w:r>
      <w:r w:rsidR="00D85A46" w:rsidRPr="00D85A46">
        <w:rPr>
          <w:noProof/>
        </w:rPr>
        <w:t>[62]</w:t>
      </w:r>
      <w:r w:rsidR="00D85A46">
        <w:fldChar w:fldCharType="end"/>
      </w:r>
      <w:r>
        <w:t xml:space="preserve"> with the following options: (1) sequence adapter removal, (2) removal of leading and/or </w:t>
      </w:r>
      <w:r>
        <w:lastRenderedPageBreak/>
        <w:t xml:space="preserve">trailing bases when the quality score (Q) &lt;28, (3) removal of bases after average Q &lt;28 (8 </w:t>
      </w:r>
      <w:proofErr w:type="spellStart"/>
      <w:r>
        <w:t>nt</w:t>
      </w:r>
      <w:proofErr w:type="spellEnd"/>
      <w:r>
        <w:t xml:space="preserve"> window) or single base quality &lt;10, and (4) removal of reads &lt; 85 nt. Detailed parameters can be found at https://github.com/IGBB/D_Cottons_USDA. </w:t>
      </w:r>
    </w:p>
    <w:p w14:paraId="366E78D4" w14:textId="00BA6166" w:rsidR="008D24A9" w:rsidRDefault="007077DE">
      <w:r w:rsidRPr="00411C31">
        <w:rPr>
          <w:i/>
        </w:rPr>
        <w:t>Genome assembly and annotation</w:t>
      </w:r>
      <w:r w:rsidR="00745AC9">
        <w:t>. T</w:t>
      </w:r>
      <w:r>
        <w:t xml:space="preserve">rimmed data </w:t>
      </w:r>
      <w:r w:rsidR="00745AC9">
        <w:t xml:space="preserve">were </w:t>
      </w:r>
      <w:r>
        <w:t xml:space="preserve">independently assembled for each species via </w:t>
      </w:r>
      <w:proofErr w:type="spellStart"/>
      <w:r>
        <w:t>ABySS</w:t>
      </w:r>
      <w:proofErr w:type="spellEnd"/>
      <w:r>
        <w:t xml:space="preserve"> v2.0.1</w:t>
      </w:r>
      <w:r w:rsidR="0096239C">
        <w:t xml:space="preserve"> </w:t>
      </w:r>
      <w:r w:rsidR="0096239C">
        <w:fldChar w:fldCharType="begin" w:fldLock="1"/>
      </w:r>
      <w:r w:rsidR="00D85A46">
        <w:instrText>ADDIN CSL_CITATION { "citationItems" : [ { "id" : "ITEM-1", "itemData" : { "DOI" : "10.1101/gr.089532.108", "abstract" : "Widespread adoption of massively parallel deoxyribonucleic acid (DNA) sequencing instruments has prompted the recent development of de novo short read assembly algorithms. A common shortcoming of the available tools is their inability to efficiently assemble vast amounts of data generated from large-scale sequencing projects, such as the sequencing of individual human genomes to catalog natural genetic variation. To address this limitation, we developed ABySS (Assembly By Short Sequences), a parallelized sequence assembler. As a demonstration of the capability of our software, we assembled 3.5 billion paired-end reads from the genome of an African male publicly released by Illumina, Inc. Approximately 2.76 million contigs \u2265100 base pairs (bp) in length were created with an N50 size of 1499 bp, representing 68% of the reference human genome. Analysis of these contigs identified polymorphic and novel sequences not present in the human reference assembly, which were validated by alignment to alternate human assemblies and to other primate genomes.", "author" : [ { "dropping-particle" : "", "family" : "Simpson", "given" : "Jared T", "non-dropping-particle" : "", "parse-names" : false, "suffix" : "" }, { "dropping-particle" : "", "family" : "Wong", "given" : "Kim", "non-dropping-particle" : "", "parse-names" : false, "suffix" : "" }, { "dropping-particle" : "", "family" : "Jackman", "given" : "Shaun D", "non-dropping-particle" : "", "parse-names" : false, "suffix" : "" }, { "dropping-particle" : "", "family" : "Schein", "given" : "Jacqueline E", "non-dropping-particle" : "", "parse-names" : false, "suffix" : "" }, { "dropping-particle" : "", "family" : "Jones", "given" : "Steven J M", "non-dropping-particle" : "", "parse-names" : false, "suffix" : "" }, { "dropping-particle" : "", "family" : "Birol", "given" : "\u0130nan\u00e7", "non-dropping-particle" : "", "parse-names" : false, "suffix" : "" } ], "container-title" : "Genome Research", "id" : "ITEM-1", "issue" : "6", "issued" : { "date-parts" : [ [ "2009" ] ] }, "page" : "1117-1123", "title" : "ABySS: A parallel assembler for short read sequence data", "type" : "article-journal", "volume" : "19" }, "uris" : [ "http://www.mendeley.com/documents/?uuid=52c02da8-95d3-45c7-b25e-deb0d252559d" ] } ], "mendeley" : { "formattedCitation" : "[63]", "plainTextFormattedCitation" : "[63]", "previouslyFormattedCitation" : "[63]" }, "properties" : { "noteIndex" : 0 }, "schema" : "https://github.com/citation-style-language/schema/raw/master/csl-citation.json" }</w:instrText>
      </w:r>
      <w:r w:rsidR="0096239C">
        <w:fldChar w:fldCharType="separate"/>
      </w:r>
      <w:r w:rsidR="00D85A46" w:rsidRPr="00D85A46">
        <w:rPr>
          <w:noProof/>
        </w:rPr>
        <w:t>[63]</w:t>
      </w:r>
      <w:r w:rsidR="0096239C">
        <w:fldChar w:fldCharType="end"/>
      </w:r>
      <w:r>
        <w:t>, using every 5th kmer value from 40 through 100. A single assembly with the highest E-size</w:t>
      </w:r>
      <w:r w:rsidR="0096239C">
        <w:t xml:space="preserve"> </w:t>
      </w:r>
      <w:r w:rsidR="0096239C">
        <w:fldChar w:fldCharType="begin" w:fldLock="1"/>
      </w:r>
      <w:r w:rsidR="006C0A1E">
        <w:instrText>ADDIN CSL_CITATION { "citationItems" : [ { "id" : "ITEM-1", "itemData" : { "DOI" : "10.1101/gr.131383.111", "ISBN" : "1088-9051\r1549-5469", "ISSN" : "10889051", "PMID" : "22147368", "abstract" : "New sequencing technology has dramatically altered the landscape of whole-genome sequencing, allowing scientists to initiate numerous projects to decode the genomes of previously unsequenced organisms. The lowest-cost technology can generate deep coverage of most species, including mammals, in just a few days. The sequence data generated by one of these projects consist of millions or billions of short DNA sequences (reads) that range from 50 to 150 nt in length. These sequences must then be assembled de novo before most genome analyses can begin. Unfortunately, genome assembly remains a very difficult problem, made more difficult by shorter reads and unreliable long-range linking information. In this study, we evaluated several of the leading de novo assembly algorithms on four different short-read data sets, all generated by Illumina sequencers. Our results describe the relative performance of the different assemblers as well as other significant differences in assembly difficulty that appear to be inherent in the genomes themselves. Three overarching conclusions are apparent: first, that data quality, rather than the assembler itself, has a dramatic effect on the quality of an assembled genome; second, that the degree of contiguity of an assembly varies enormously among different assemblers and different genomes; and third, that the correctness of an assembly also varies widely and is not well correlated with statistics on contiguity. To enable others to replicate our results, all of our data and methods are freely available, as are all assemblers used in this study.", "author" : [ { "dropping-particle" : "", "family" : "Salzberg", "given" : "Steven L.", "non-dropping-particle" : "", "parse-names" : false, "suffix" : "" }, { "dropping-particle" : "", "family" : "Phillippy", "given" : "Adam M.", "non-dropping-particle" : "", "parse-names" : false, "suffix" : "" }, { "dropping-particle" : "", "family" : "Zimin", "given" : "Aleksey", "non-dropping-particle" : "", "parse-names" : false, "suffix" : "" }, { "dropping-particle" : "", "family" : "Puiu", "given" : "Daniela", "non-dropping-particle" : "", "parse-names" : false, "suffix" : "" }, { "dropping-particle" : "", "family" : "Magoc", "given" : "Tanja", "non-dropping-particle" : "", "parse-names" : false, "suffix" : "" }, { "dropping-particle" : "", "family" : "Koren", "given" : "Sergey", "non-dropping-particle" : "", "parse-names" : false, "suffix" : "" }, { "dropping-particle" : "", "family" : "Treangen", "given" : "Todd J.", "non-dropping-particle" : "", "parse-names" : false, "suffix" : "" }, { "dropping-particle" : "", "family" : "Schatz", "given" : "Michael C.", "non-dropping-particle" : "", "parse-names" : false, "suffix" : "" }, { "dropping-particle" : "", "family" : "Delcher", "given" : "Arthur L.", "non-dropping-particle" : "", "parse-names" : false, "suffix" : "" }, { "dropping-particle" : "", "family" : "Roberts", "given" : "Michael", "non-dropping-particle" : "", "parse-names" : false, "suffix" : "" }, { "dropping-particle" : "", "family" : "Marcxais", "given" : "Guillaume", "non-dropping-particle" : "", "parse-names" : false, "suffix" : "" }, { "dropping-particle" : "", "family" : "Pop", "given" : "Mihai", "non-dropping-particle" : "", "parse-names" : false, "suffix" : "" }, { "dropping-particle" : "", "family" : "Yorke", "given" : "James A.", "non-dropping-particle" : "", "parse-names" : false, "suffix" : "" }, { "dropping-particle" : "", "family" : "Mar\u00e7ais", "given" : "Guillaume", "non-dropping-particle" : "", "parse-names" : false, "suffix" : "" }, { "dropping-particle" : "", "family" : "Pop", "given" : "Mihai", "non-dropping-particle" : "", "parse-names" : false, "suffix" : "" }, { "dropping-particle" : "", "family" : "Yorke", "given" : "James A.", "non-dropping-particle" : "", "parse-names" : false, "suffix" : "" } ], "container-title" : "Genome Research", "id" : "ITEM-1", "issue" : "3", "issued" : { "date-parts" : [ [ "2012" ] ] }, "note" : "From Duplicate 1 (GAGE: A critical evaluation of genome assemblies and assembly algorithms - Salzberg, Steven L; Phillippy, Adam M; Zimin, Aleksey; Puiu, Daniela; Magoc, Tanja; Koren, Sergey; Treangen, Todd J; Schatz, Michael C; Delcher, Arthur L; Roberts, Michael; Mar\u00e7ais, Guillaume; Pop, Mihai; Yorke, James A)\n\n22147368[pmid]\nGenome Res", "page" : "557-567", "publisher" : "Cold Spring Harbor Laboratory Press", "title" : "GAGE: A critical evaluation of genome assemblies and assembly algorithms", "type" : "article-journal", "volume" : "22" }, "uris" : [ "http://www.mendeley.com/documents/?uuid=5c9aa210-3f52-419c-a780-34d374ea3010" ] } ], "mendeley" : { "formattedCitation" : "[26]", "plainTextFormattedCitation" : "[26]", "previouslyFormattedCitation" : "[26]" }, "properties" : { "noteIndex" : 0 }, "schema" : "https://github.com/citation-style-language/schema/raw/master/csl-citation.json" }</w:instrText>
      </w:r>
      <w:r w:rsidR="0096239C">
        <w:fldChar w:fldCharType="separate"/>
      </w:r>
      <w:r w:rsidR="00FD72FF" w:rsidRPr="00FD72FF">
        <w:rPr>
          <w:noProof/>
        </w:rPr>
        <w:t>[26]</w:t>
      </w:r>
      <w:r w:rsidR="0096239C">
        <w:fldChar w:fldCharType="end"/>
      </w:r>
      <w:r>
        <w:t xml:space="preserve"> was selected for each species and subsequently annotated with MAKER v2.31.6 </w:t>
      </w:r>
      <w:r w:rsidR="0096239C">
        <w:fldChar w:fldCharType="begin" w:fldLock="1"/>
      </w:r>
      <w:r w:rsidR="00D85A46">
        <w:instrText>ADDIN CSL_CITATION { "citationItems" : [ { "id" : "ITEM-1", "itemData" : { "DOI" : "10.1186/1471-2105-12-491", "ISBN" : "1471-2105", "abstract" : "Second-generation sequencing technologies are precipitating major shifts with regards to what kinds of genomes are being sequenced and how they are annotated. While the first generation of genome projects focused on well-studied model organisms, many of today's projects involve exotic organisms whose genomes are largely terra incognita. This complicates their annotation, because unlike first-generation projects, there are no pre-existing 'gold-standard' gene-models with which to train gene-finders. Improvements in genome assembly and the wide availability of mRNA-seq data are also creating opportunities to update and re-annotate previously published genome annotations. Today's genome projects are thus in need of new genome annotation tools that can meet the challenges and opportunities presented by second-generation sequencing technologies.", "author" : [ { "dropping-particle" : "", "family" : "Holt", "given" : "Carson", "non-dropping-particle" : "", "parse-names" : false, "suffix" : "" }, { "dropping-particle" : "", "family" : "Yandell", "given" : "Mark", "non-dropping-particle" : "", "parse-names" : false, "suffix" : "" } ], "container-title" : "BMC Bioinformatics", "id" : "ITEM-1", "issue" : "1", "issued" : { "date-parts" : [ [ "2011" ] ] }, "page" : "491", "title" : "MAKER2: an annotation pipeline and genome-database management tool for second-generation genome projects", "type" : "article-journal", "volume" : "12" }, "uris" : [ "http://www.mendeley.com/documents/?uuid=e89e2cd9-1972-479d-85d5-3ebc7d0ff332" ] } ], "mendeley" : { "formattedCitation" : "[64]", "plainTextFormattedCitation" : "[64]", "previouslyFormattedCitation" : "[64]" }, "properties" : { "noteIndex" : 0 }, "schema" : "https://github.com/citation-style-language/schema/raw/master/csl-citation.json" }</w:instrText>
      </w:r>
      <w:r w:rsidR="0096239C">
        <w:fldChar w:fldCharType="separate"/>
      </w:r>
      <w:r w:rsidR="00D85A46" w:rsidRPr="00D85A46">
        <w:rPr>
          <w:noProof/>
        </w:rPr>
        <w:t>[64]</w:t>
      </w:r>
      <w:r w:rsidR="0096239C">
        <w:fldChar w:fldCharType="end"/>
      </w:r>
      <w:r>
        <w:t xml:space="preserve"> using evidence from: (1) the NCBI </w:t>
      </w:r>
      <w:r>
        <w:rPr>
          <w:i/>
        </w:rPr>
        <w:t>G. raimondii</w:t>
      </w:r>
      <w:r>
        <w:t xml:space="preserve"> EST database [citation], (2) </w:t>
      </w:r>
      <w:r>
        <w:rPr>
          <w:i/>
        </w:rPr>
        <w:t>G. raimondii</w:t>
      </w:r>
      <w:r>
        <w:t xml:space="preserve"> reference genome predicted proteins, as hosted by CottonGen.org</w:t>
      </w:r>
      <w:r w:rsidR="0096239C">
        <w:t xml:space="preserve"> </w:t>
      </w:r>
      <w:r w:rsidR="0096239C">
        <w:fldChar w:fldCharType="begin" w:fldLock="1"/>
      </w:r>
      <w:r w:rsidR="006C0A1E">
        <w:instrText>ADDIN CSL_CITATION { "citationItems" : [ { "id" : "ITEM-1", "itemData" : { "DOI" : "dx.doi.org/10.1038/nature11798", "ISBN" : "0028-0836", "ISSN" : "00280836", "abstract" : "Polyploidy often confers emergent properties, such as the higher fibre productivity and quality of tetraploid cottons than diploid cottons bred for the same environments. Here we show that an abrupt five-to sixfold ploidy increase approximately 60million years (Myr) ago, and allopolyploidy reuniting divergent Gossypium genomes approximately 1-2 Myr ago, conferred about 30-36-fold duplication of ancestral angiosperm (flowering plant) genes in elite cottons (Gossypium hirsutum and Gossypium barbadense), genetic complexity equalled only by Brassica among sequenced angiosperms. Nascent fibre evolution, before allopolyploidy, is elucidated by comparison of spinnable-fibred Gossypium herbaceum A and non-spinnable Gossypium longicalyx F genomes to one another and the outgroup D genome of non-spinnable Gossypium raimondii. The sequence of a G. hirsutum A t D t (in which t' indicates tetraploid) cultivar reveals many non-reciprocal DNA exchanges between subgenomes that may have contributed to phenotypic innovation and/or other emergent properties such as ecological adaptation by polyploids. Most DNA-level novelty in G. hirsutum recombines alleles from the D-genome progenitor native to its New World habitat and the Old World A-genome progenitor in which spinnable fibre evolved. Coordinated expression changes in proximal groups of functionally distinct genes, including a nuclear mitochondrial DNA block, may account for clusters of cotton-fibre quantitative trait loci affecting diverse traits. Opportunities abound for dissecting emergent properties of other polyploids, particularly angiosperms, by comparison to diploid progenitors and outgroups. \u00a9 2012 Macmillan Publishers Limited. All rights reserved.", "author" : [ { "dropping-particle" : "", "family" : "Paterson", "given" : "A.H. Andrew H", "non-dropping-particle" : "", "parse-names" : false, "suffix" : "" }, { "dropping-particle" : "", "family" : "Wendel", "given" : "Jonathan F J.F.", "non-dropping-particle" : "", "parse-names" : false, "suffix" : "" }, { "dropping-particle" : "", "family" : "Gundlach", "given" : "Heidrun", "non-dropping-particle" : "", "parse-names" : false, "suffix" : "" }, { "dropping-particle" : "", "family" : "Guo", "given" : "Hui", "non-dropping-particle" : "", "parse-names" : false, "suffix" : "" }, { "dropping-particle" : "", "family" : "Jenkins", "given" : "Jerry", "non-dropping-particle" : "", "parse-names" : false, "suffix" : "" }, { "dropping-particle" : "", "family" : "Jin", "given" : "Dianchuan", "non-dropping-particle" : "", "parse-names" : false, "suffix" : "" }, { "dropping-particle" : "", "family" : "Llewellyn", "given" : "Danny", "non-dropping-particle" : "", "parse-names" : false, "suffix" : "" }, { "dropping-particle" : "", "family" : "Showmaker", "given" : "Kurtis C K.C.", "non-dropping-particle" : "", "parse-names" : false, "suffix" : "" }, { "dropping-particle" : "", "family" : "Shu", "given" : "Shengqiang", "non-dropping-particle" : "", "parse-names" : false, "suffix" : "" }, { "dropping-particle" : "", "family" : "Udall", "given" : "Joshua", "non-dropping-particle" : "", "parse-names" : false, "suffix" : "" }, { "dropping-particle" : "", "family" : "Yoo", "given" : "Mi-jeong", "non-dropping-particle" : "", "parse-names" : false, "suffix" : "" }, { "dropping-particle" : "", "family" : "Byers", "given" : "Robert", "non-dropping-particle" : "", "parse-names" : false, "suffix" : "" }, { "dropping-particle" : "", "family" : "Chen", "given" : "Wei", "non-dropping-particle" : "", "parse-names" : false, "suffix" : "" }, { "dropping-particle" : "", "family" : "Doron-Faigenboim", "given" : "Adi", "non-dropping-particle" : "", "parse-names" : false, "suffix" : "" }, { "dropping-particle" : "V", "family" : "Duke", "given" : "M.V. Mary", "non-dropping-particle" : "", "parse-names" : false, "suffix" : "" }, { "dropping-particle" : "", "family" : "Gong", "given" : "Lei", "non-dropping-particle" : "", "parse-names" : false, "suffix" : "" }, { "dropping-particle" : "", "family" : "Grimwood", "given" : "Jane", "non-dropping-particle" : "", "parse-names" : false, "suffix" : "" }, { "dropping-particle" : "", "family" : "Grover", "given" : "Corrinne", "non-dropping-particle" : "", "parse-names" : false, "suffix" : "" }, { "dropping-particle" : "", "family" : "Grupp", "given" : "Kara", "non-dropping-particle" : "", "parse-names" : false, "suffix" : "" }, { "dropping-particle" : "", "family" : "Hu", "given" : "Guanjing", "non-dropping-particle" : "", "parse-names" : false, "suffix" : "" }, { "dropping-particle" : "", "family" : "Lee", "given" : "Tae-ho T.-H.", "non-dropping-particle" : "", "parse-names" : false, "suffix" : "" }, { "dropping-particle" : "", "family" : "Li", "given" : "Jingping", "non-dropping-particle" : "", "parse-names" : false, "suffix" : "" }, { "dropping-particle" : "", "family" : "Lin", "given" : "Lifeng", "non-dropping-particle" : "", "parse-names" : false, "suffix" : "" }, { "dropping-particle" : "", "family" : "Liu", "given" : "Tao", "non-dropping-particle" : "", "parse-names" : false, "suffix" : "" }, { "dropping-particle" : "", "family" : "Marler", "given" : "Barry B.S.", "non-dropping-particle" : "", "parse-names" : false, "suffix" : "" }, { "dropping-particle" : "", "family" : "Page", "given" : "J.T. Justin T", "non-dropping-particle" : "", "parse-names" : false, "suffix" : "" }, { "dropping-particle" : "", "family" : "Roberts", "given" : "A.W. Alison W", "non-dropping-particle" : "", "parse-names" : false, "suffix" : "" }, { "dropping-particle" : "", "family" : "Romanel", "given" : "Elisson", "non-dropping-particle" : "", "parse-names" : false, "suffix" : "" }, { "dropping-particle" : "", "family" : "Sanders", "given" : "W.S. William S", "non-dropping-particle" : "", "parse-names" : false, "suffix" : "" }, { "dropping-particle" : "", "family" : "Szadkowski", "given" : "Emmanuel", "non-dropping-particle" : "", "parse-names" : false, "suffix" : "" }, { "dropping-particle" : "", "family" : "Tan", "given" : "X. Xu", "non-dropping-particle" : "", "parse-names" : false, "suffix" : "" }, { "dropping-particle" : "", "family" : "Tang", "given" : "Haibao", "non-dropping-particle" : "", "parse-names" : false, "suffix" : "" }, { "dropping-particle" : "", "family" : "Xu", "given" : "Chunming", "non-dropping-particle" : "", "parse-names" : false, "suffix" : "" }, { "dropping-particle" : "", "family" : "Wang", "given" : "Jinpeng", "non-dropping-particle" : "", "parse-names" : false, "suffix" : "" }, { "dropping-particle" : "", "family" : "Wang", "given" : "Zining", "non-dropping-particle" : "", "parse-names" : false, "suffix" : "" }, { "dropping-particle" : "", "family" : "Zhang", "given" : "Dong", "non-dropping-particle" : "", "parse-names" : false, "suffix" : "" }, { "dropping-particle" : "", "family" : "Zhang", "given" : "Lan", "non-dropping-particle" : "", "parse-names" : false, "suffix" : "" }, { "dropping-particle" : "", "family" : "Ashrafi", "given" : "Hamid", "non-dropping-particle" : "", "parse-names" : false, "suffix" : "" }, { "dropping-particle" : "", "family" : "Bedon", "given" : "Frank", "non-dropping-particle" : "", "parse-names" : false, "suffix" : "" }, { "dropping-particle" : "", "family" : "Bowers", "given" : "J.E. John E", "non-dropping-particle" : "", "parse-names" : false, "suffix" : "" }, { "dropping-particle" : "", "family" : "Brubaker", "given" : "Curt L C.L.", "non-dropping-particle" : "", "parse-names" : false, "suffix" : "" }, { "dropping-particle" : "", "family" : "Chee", "given" : "P.W. Peng W", "non-dropping-particle" : "", "parse-names" : false, "suffix" : "" }, { "dropping-particle" : "", "family" : "Das", "given" : "Sayan", "non-dropping-particle" : "", "parse-names" : false, "suffix" : "" }, { "dropping-particle" : "", "family" : "Gingle", "given" : "A.R. Alan R", "non-dropping-particle" : "", "parse-names" : false, "suffix" : "" }, { "dropping-particle" : "", "family" : "Haigler", "given" : "C.H. Candace H", "non-dropping-particle" : "", "parse-names" : false, "suffix" : "" }, { "dropping-particle" : "", "family" : "Harker", "given" : "David", "non-dropping-particle" : "", "parse-names" : false, "suffix" : "" }, { "dropping-particle" : "V", "family" : "Hoffmann", "given" : "L.V. Lucia", "non-dropping-particle" : "", "parse-names" : false, "suffix" : "" }, { "dropping-particle" : "", "family" : "Hovav", "given" : "Ran", "non-dropping-particle" : "", "parse-names" : false, "suffix" : "" }, { "dropping-particle" : "", "family" : "Jones", "given" : "Donald C D.C.", "non-dropping-particle" : "", "parse-names" : false, "suffix" : "" }, { "dropping-particle" : "", "family" : "Lemke", "given" : "Cornelia", "non-dropping-particle" : "", "parse-names" : false, "suffix" : "" }, { "dropping-particle" : "", "family" : "Mansoor", "given" : "Shahid", "non-dropping-particle" : "", "parse-names" : false, "suffix" : "" }, { "dropping-particle" : "", "family" : "Rahman", "given" : "Mehboob ur M.U.", "non-dropping-particle" : "", "parse-names" : false, "suffix" : "" }, { "dropping-particle" : "", "family" : "Rainville", "given" : "Lisa N L.N.", "non-dropping-particle" : "", "parse-names" : false, "suffix" : "" }, { "dropping-particle" : "", "family" : "Rambani", "given" : "Aditi", "non-dropping-particle" : "", "parse-names" : false, "suffix" : "" }, { "dropping-particle" : "", "family" : "Reddy", "given" : "Umesh K U.K.", "non-dropping-particle" : "", "parse-names" : false, "suffix" : "" }, { "dropping-particle" : "", "family" : "Rong", "given" : "J.-K. Jun-kang", "non-dropping-particle" : "", "parse-names" : false, "suffix" : "" }, { "dropping-particle" : "", "family" : "Saranga", "given" : "Yehoshua", "non-dropping-particle" : "", "parse-names" : false, "suffix" : "" }, { "dropping-particle" : "", "family" : "Scheffler", "given" : "B.E. Brian E", "non-dropping-particle" : "", "parse-names" : false, "suffix" : "" }, { "dropping-particle" : "", "family" : "Scheffler", "given" : "J.A. Jodi A", "non-dropping-particle" : "", "parse-names" : false, "suffix" : "" }, { "dropping-particle" : "", "family" : "Stelly", "given" : "David M D.M.", "non-dropping-particle" : "", "parse-names" : false, "suffix" : "" }, { "dropping-particle" : "", "family" : "Triplett", "given" : "Barbara A B.A.", "non-dropping-particle" : "", "parse-names" : false, "suffix" : "" }, { "dropping-particle" : "", "family" : "Deynze", "given" : "Allen", "non-dropping-particle" : "Van", "parse-names" : false, "suffix" : "" }, { "dropping-particle" : "", "family" : "Vaslin", "given" : "Maite F S M.F.S.", "non-dropping-particle" : "", "parse-names" : false, "suffix" : "" }, { "dropping-particle" : "", "family" : "Waghmare", "given" : "V.N. Vijay N", "non-dropping-particle" : "", "parse-names" : false, "suffix" : "" }, { "dropping-particle" : "", "family" : "Walford", "given" : "Sally A S.A.", "non-dropping-particle" : "", "parse-names" : false, "suffix" : "" }, { "dropping-particle" : "", "family" : "Wright", "given" : "Robert J R.J.", "non-dropping-particle" : "", "parse-names" : false, "suffix" : "" }, { "dropping-particle" : "", "family" : "Zaki", "given" : "E.A. Essam A", "non-dropping-particle" : "", "parse-names" : false, "suffix" : "" }, { "dropping-particle" : "", "family" : "Zhang", "given" : "Tianzhen", "non-dropping-particle" : "", "parse-names" : false, "suffix" : "" }, { "dropping-particle" : "", "family" : "Dennis", "given" : "Elizabeth S E.S.", "non-dropping-particle" : "", "parse-names" : false, "suffix" : "" }, { "dropping-particle" : "", "family" : "Mayer", "given" : "Klaus F X K.F.X.", "non-dropping-particle" : "", "parse-names" : false, "suffix" : "" }, { "dropping-particle" : "", "family" : "Peterson", "given" : "Daniel G D.G.", "non-dropping-particle" : "", "parse-names" : false, "suffix" : "" }, { "dropping-particle" : "", "family" : "Rokhsar", "given" : "Daniel S D.S.", "non-dropping-particle" : "", "parse-names" : false, "suffix" : "" }, { "dropping-particle" : "", "family" : "Wang", "given" : "Xiyin", "non-dropping-particle" : "", "parse-names" : false, "suffix" : "" }, { "dropping-particle" : "", "family" : "Schmutz", "given" : "Jeremy", "non-dropping-particle" : "", "parse-names" : false, "suffix" : "" } ], "container-title" : "Nature", "id" : "ITEM-1", "issue" : "7429", "issued" : { "date-parts" : [ [ "2012" ] ] }, "note" : "From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Page, Justin T; Roberts, Alison W; Romanel, Elisson; Sanders, William S; Szadkowski, Emmanuel; Tan, X.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E.A. Essam A; Zhang, Tianzhen; Dennis, Elizabeth S; Mayer, Klaus F X; Peterson, Daniel G; Rokhsar, Daniel S; Wang, Xiyin; Schmutz, Jeremy)\n\nFrom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S; Page, Justin T; Roberts, Alison W; Romanel, Elisson; Sanders, William S; Szadkowski, Emmanuel; Tan,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Essam A; Zhang, Tianzhen; Dennis, Elizabeth S; Mayer, Klaus F X; Peterson, Daniel G; Rokhsar, Daniel S; Wang, Xiyin; Schmutz, Jeremy)\n\n10.1038/nature11798", "page" : "423-427", "publisher" : "Nature Publishing Group, a division of Macmillan Publishers Limited. All Rights Reserved.", "title" : "Repeated polyploidization of Gossypium genomes and the evolution of spinnable cotton fibres", "type" : "article-journal", "volume" : "492" }, "uris" : [ "http://www.mendeley.com/documents/?uuid=7f279605-1cdd-4d59-bb7a-bd3093df91b3" ] } ], "mendeley" : { "formattedCitation" : "[28]", "plainTextFormattedCitation" : "[28]", "previouslyFormattedCitation" : "[28]" }, "properties" : { "noteIndex" : 0 }, "schema" : "https://github.com/citation-style-language/schema/raw/master/csl-citation.json" }</w:instrText>
      </w:r>
      <w:r w:rsidR="0096239C">
        <w:fldChar w:fldCharType="separate"/>
      </w:r>
      <w:r w:rsidR="00FD72FF" w:rsidRPr="00FD72FF">
        <w:rPr>
          <w:noProof/>
        </w:rPr>
        <w:t>[28]</w:t>
      </w:r>
      <w:r w:rsidR="0096239C">
        <w:fldChar w:fldCharType="end"/>
      </w:r>
      <w:r>
        <w:t xml:space="preserve">, and (3) three </w:t>
      </w:r>
      <w:r>
        <w:rPr>
          <w:i/>
        </w:rPr>
        <w:t>ab initio</w:t>
      </w:r>
      <w:r>
        <w:t xml:space="preserve"> gene prediction programs, i.e. </w:t>
      </w:r>
      <w:proofErr w:type="spellStart"/>
      <w:r>
        <w:t>Genemark</w:t>
      </w:r>
      <w:proofErr w:type="spellEnd"/>
      <w:r>
        <w:t xml:space="preserve"> v4.30 </w:t>
      </w:r>
      <w:r w:rsidR="0096239C">
        <w:fldChar w:fldCharType="begin" w:fldLock="1"/>
      </w:r>
      <w:r w:rsidR="00D85A46">
        <w:instrText>ADDIN CSL_CITATION { "citationItems" : [ { "id" : "ITEM-1", "itemData" : { "DOI" : "10.1002/0471250953.bi0405s01", "ISBN" : "1934-340X (Electronic)\\r1934-3396 (Linking)", "ISSN" : "19343396", "PMID" : "18428700", "abstract" : "In this unit, the GeneMark and GeneMark.hmm programs are presented as two different methods for the in silico prediction of genes in prokaryotes. GeneMark can be used for whole genome analysis as well as for the local analysis of a particular gene and its surrounding regions. GeneMark.hmm makes use of Hidden Markov models to find the transition points (boundaries) between protein coding states and noncoding states and can be efficiently used for larger genome sequences. These methods can be used in conjunction with each other for a higher sensitivity of gene detection.", "author" : [ { "dropping-particle" : "", "family" : "Borodovsky", "given" : "Mark", "non-dropping-particle" : "", "parse-names" : false, "suffix" : "" }, { "dropping-particle" : "", "family" : "Mills", "given" : "Ryan", "non-dropping-particle" : "", "parse-names" : false, "suffix" : "" }, { "dropping-particle" : "", "family" : "Besemer", "given" : "John", "non-dropping-particle" : "", "parse-names" : false, "suffix" : "" }, { "dropping-particle" : "", "family" : "Lomsadze", "given" : "Alex", "non-dropping-particle" : "", "parse-names" : false, "suffix" : "" } ], "container-title" : "Current Protocols in Bioinformatics", "id" : "ITEM-1", "issue" : "1", "issued" : { "date-parts" : [ [ "2003", "3" ] ] }, "page" : "4.5.1-4.5.16", "title" : "Prokaryotic Gene Prediction Using GeneMark and GeneMark.hmm", "type" : "article-journal", "volume" : "1" }, "uris" : [ "http://www.mendeley.com/documents/?uuid=4d4fed3c-c4bb-34d7-b3a4-9b0c7b03e810" ] } ], "mendeley" : { "formattedCitation" : "[65]", "plainTextFormattedCitation" : "[65]", "previouslyFormattedCitation" : "[65]" }, "properties" : { "noteIndex" : 0 }, "schema" : "https://github.com/citation-style-language/schema/raw/master/csl-citation.json" }</w:instrText>
      </w:r>
      <w:r w:rsidR="0096239C">
        <w:fldChar w:fldCharType="separate"/>
      </w:r>
      <w:r w:rsidR="00D85A46" w:rsidRPr="00D85A46">
        <w:rPr>
          <w:noProof/>
        </w:rPr>
        <w:t>[65]</w:t>
      </w:r>
      <w:r w:rsidR="0096239C">
        <w:fldChar w:fldCharType="end"/>
      </w:r>
      <w:r>
        <w:t>, SNAP v2013-11-29</w:t>
      </w:r>
      <w:r w:rsidR="0096239C">
        <w:t xml:space="preserve"> </w:t>
      </w:r>
      <w:r w:rsidR="0096239C">
        <w:fldChar w:fldCharType="begin" w:fldLock="1"/>
      </w:r>
      <w:r w:rsidR="00D85A46">
        <w:instrText>ADDIN CSL_CITATION { "citationItems" : [ { "id" : "ITEM-1", "itemData" : { "DOI" : "10.1186/1471-2105-5-59", "ISBN" : "1471-2105", "ISSN" : "1471-2105", "PMID" : "15144565", "abstract" : "BACKGROUND: Computational gene prediction continues to be an important problem, especially for genomes with little experimental data. RESULTS: I introduce the SNAP gene finder which has been designed to be easily adaptable to a variety of genomes. In novel genomes without an appropriate gene finder, I demonstrate that employing a foreign gene finder can produce highly inaccurate results, and that the most compatible parameters may not come from the nearest phylogenetic neighbor. I find that foreign gene finders are more usefully employed to bootstrap parameter estimation and that the resulting parameters can be highly accurate. CONCLUSION: Since gene prediction is sensitive to species-specific parameters, every genome needs a dedicated gene finder.", "author" : [ { "dropping-particle" : "", "family" : "Korf", "given" : "Ian", "non-dropping-particle" : "", "parse-names" : false, "suffix" : "" } ], "container-title" : "BMC Bioinformatics", "id" : "ITEM-1", "issued" : { "date-parts" : [ [ "2004" ] ] }, "note" : "From Duplicate 2 (Gene finding in novel genomes - Korf, Ian)\n\n1471-2105-5-59[PII]\n15144565[pmid]\nBMC Bioinformatics", "page" : "59", "publisher" : "BioMed Central", "publisher-place" : "London", "title" : "Gene finding in novel genomes", "type" : "article-journal", "volume" : "5" }, "uris" : [ "http://www.mendeley.com/documents/?uuid=a40f7157-ac95-4b56-83ff-07e69fe7ff3b" ] } ], "mendeley" : { "formattedCitation" : "[66]", "plainTextFormattedCitation" : "[66]", "previouslyFormattedCitation" : "[66]" }, "properties" : { "noteIndex" : 0 }, "schema" : "https://github.com/citation-style-language/schema/raw/master/csl-citation.json" }</w:instrText>
      </w:r>
      <w:r w:rsidR="0096239C">
        <w:fldChar w:fldCharType="separate"/>
      </w:r>
      <w:r w:rsidR="00D85A46" w:rsidRPr="00D85A46">
        <w:rPr>
          <w:noProof/>
        </w:rPr>
        <w:t>[66]</w:t>
      </w:r>
      <w:r w:rsidR="0096239C">
        <w:fldChar w:fldCharType="end"/>
      </w:r>
      <w:r>
        <w:t>, and Augustus v3.0.3</w:t>
      </w:r>
      <w:r w:rsidR="0096239C">
        <w:t xml:space="preserve"> </w:t>
      </w:r>
      <w:r w:rsidR="0096239C">
        <w:fldChar w:fldCharType="begin" w:fldLock="1"/>
      </w:r>
      <w:r w:rsidR="00D85A46">
        <w:instrText>ADDIN CSL_CITATION { "citationItems" : [ { "id" : "ITEM-1", "itemData" : { "DOI" : "10.1093/nar/gkl200", "ISBN" : "1362-4962 (Electronic)", "ISSN" : "03051048", "PMID" : "16845043", "abstract" : "AUGUSTUS is a software tool for gene prediction in eukaryotes based on a Generalized Hidden Markov Model, a probabilistic model of a sequence and its gene structure. Like most existing gene finders, the first version of AUGUSTUS returned one transcript per predicted gene and ignored the phenomenon of alternative splicing. Herein, we present a WWW server for an extended version of AUGUSTUS that is able to predict multiple splice variants. To our knowledge, this is the first ab initio gene finder that can predict multiple transcripts. In addition, we offer a motif searching facility, where user-defined regular expressions can be searched against putative proteins encoded by the predicted genes. The AUGUSTUS web interface and the downloadable open-source stand-alone program are freely available from http://augustus.gobics.de.", "author" : [ { "dropping-particle" : "", "family" : "Stanke", "given" : "Mario", "non-dropping-particle" : "", "parse-names" : false, "suffix" : "" }, { "dropping-particle" : "", "family" : "Keller", "given" : "Oliver", "non-dropping-particle" : "", "parse-names" : false, "suffix" : "" }, { "dropping-particle" : "", "family" : "Gunduz", "given" : "Irfan", "non-dropping-particle" : "", "parse-names" : false, "suffix" : "" }, { "dropping-particle" : "", "family" : "Hayes", "given" : "Alec", "non-dropping-particle" : "", "parse-names" : false, "suffix" : "" }, { "dropping-particle" : "", "family" : "Waack", "given" : "Stephan", "non-dropping-particle" : "", "parse-names" : false, "suffix" : "" }, { "dropping-particle" : "", "family" : "Morgenstern", "given" : "Burkhard", "non-dropping-particle" : "", "parse-names" : false, "suffix" : "" } ], "container-title" : "Nucleic Acids Research", "id" : "ITEM-1", "issue" : "WEB. SERV. ISS.", "issued" : { "date-parts" : [ [ "2006" ] ] }, "page" : "435-439", "title" : "AUGUSTUS: &lt;i&gt;Ab initio&lt;/i&gt; prediction of alternative transcripts", "type" : "article-journal", "volume" : "34" }, "uris" : [ "http://www.mendeley.com/documents/?uuid=fbabd214-e958-3463-85e5-65f22c9d5982" ] } ], "mendeley" : { "formattedCitation" : "[67]", "plainTextFormattedCitation" : "[67]", "previouslyFormattedCitation" : "[67]" }, "properties" : { "noteIndex" : 0 }, "schema" : "https://github.com/citation-style-language/schema/raw/master/csl-citation.json" }</w:instrText>
      </w:r>
      <w:r w:rsidR="0096239C">
        <w:fldChar w:fldCharType="separate"/>
      </w:r>
      <w:r w:rsidR="00D85A46" w:rsidRPr="00D85A46">
        <w:rPr>
          <w:noProof/>
        </w:rPr>
        <w:t>[67]</w:t>
      </w:r>
      <w:r w:rsidR="0096239C">
        <w:fldChar w:fldCharType="end"/>
      </w:r>
      <w:r>
        <w:t>. Both the SNAP and Augustus models were trained using BUSCO v2.0</w:t>
      </w:r>
      <w:r w:rsidR="0096239C">
        <w:t xml:space="preserve"> </w:t>
      </w:r>
      <w:r w:rsidR="0096239C">
        <w:fldChar w:fldCharType="begin" w:fldLock="1"/>
      </w:r>
      <w:r w:rsidR="006C0A1E">
        <w:instrText>ADDIN CSL_CITATION { "citationItems" : [ { "id" : "ITEM-1", "itemData" : { "DOI" : "10.1093/bioinformatics/btv351", "ISBN" : "1367-4803", "ISSN" : "14602059", "PMID" : "26059717", "abstract" : "Motivation: Genomics has revolutionized biological research, but quality assessment of the resulting assembled sequences is complicated and remains mostly limited to technical measures like N50.Results: We propose a measure for quantitative assessment of genome assembly and annotation completeness based on evolutionarily informed expectations of gene content. We implemented the assessment procedure in open-source software, with sets of Benchmarking Universal Single-Copy Orthologs, named BUSCO.Availability and implementation: Software implemented in Python and datasets available for download from http://busco.ezlab.org.Contact:evgeny.zdobnov@unige.chSupplementary information: are available at Bioinformatics online.", "author" : [ { "dropping-particle" : "", "family" : "Sim\u00e3o", "given" : "Felipe A.", "non-dropping-particle" : "", "parse-names" : false, "suffix" : "" }, { "dropping-particle" : "", "family" : "Waterhouse", "given" : "Robert M.", "non-dropping-particle" : "", "parse-names" : false, "suffix" : "" }, { "dropping-particle" : "", "family" : "Ioannidis", "given" : "Panagiotis", "non-dropping-particle" : "", "parse-names" : false, "suffix" : "" }, { "dropping-particle" : "V.", "family" : "Kriventseva", "given" : "Evgenia", "non-dropping-particle" : "", "parse-names" : false, "suffix" : "" }, { "dropping-particle" : "", "family" : "Zdobnov", "given" : "Evgeny M.", "non-dropping-particle" : "", "parse-names" : false, "suffix" : "" } ], "container-title" : "Bioinformatics", "id" : "ITEM-1", "issue" : "19", "issued" : { "date-parts" : [ [ "2015" ] ] }, "note" : "From Duplicate 1 (BUSCO: assessing genome assembly and annotation completeness with single-copy orthologs - Sim\u00e3o, Felipe A; Waterhouse, Robert M; Ioannidis, Panagiotis; Kriventseva, Evgenia V; Zdobnov, Evgeny M)\n\n10.1093/bioinformatics/btv351", "page" : "3210-3212", "title" : "BUSCO: assessing genome assembly and annotation completeness with single-copy orthologs", "type" : "article-journal", "volume" : "31" }, "uris" : [ "http://www.mendeley.com/documents/?uuid=a62a7fa1-6178-422e-9045-a5026496272d" ] } ], "mendeley" : { "formattedCitation" : "[29]", "plainTextFormattedCitation" : "[29]", "previouslyFormattedCitation" : "[29]" }, "properties" : { "noteIndex" : 0 }, "schema" : "https://github.com/citation-style-language/schema/raw/master/csl-citation.json" }</w:instrText>
      </w:r>
      <w:r w:rsidR="0096239C">
        <w:fldChar w:fldCharType="separate"/>
      </w:r>
      <w:r w:rsidR="00FD72FF" w:rsidRPr="00FD72FF">
        <w:rPr>
          <w:noProof/>
        </w:rPr>
        <w:t>[29]</w:t>
      </w:r>
      <w:r w:rsidR="0096239C">
        <w:fldChar w:fldCharType="end"/>
      </w:r>
      <w:r>
        <w:t xml:space="preserve">. </w:t>
      </w:r>
      <w:proofErr w:type="spellStart"/>
      <w:r>
        <w:t>Chromosomer</w:t>
      </w:r>
      <w:proofErr w:type="spellEnd"/>
      <w:r>
        <w:t xml:space="preserve"> version 0.1.3</w:t>
      </w:r>
      <w:r w:rsidR="0096239C">
        <w:t xml:space="preserve"> </w:t>
      </w:r>
      <w:r w:rsidR="0096239C">
        <w:fldChar w:fldCharType="begin" w:fldLock="1"/>
      </w:r>
      <w:r w:rsidR="006C0A1E">
        <w:instrText>ADDIN CSL_CITATION { "citationItems" : [ { "id" : "ITEM-1", "itemData" : { "DOI" : "10.1186/s13742-016-0141-6", "ISBN" : "1374201601434", "ISSN" : "2047-217X", "PMID" : "27549770", "abstract" : "BACKGROUND As the number of sequenced genomes rapidly increases, chromosome assembly is becoming an even more crucial step of any genome study. Since de novo chromosome assemblies are confounded by repeat-mediated artifacts, reference-assisted assemblies that use comparative inference have become widely used, prompting the development of several reference-assisted assembly programs for prokaryotic and eukaryotic genomes. FINDINGS We developed Chromosomer - a reference-based genome arrangement tool, which rapidly builds chromosomes from genome contigs or scaffolds using their alignments to a reference genome of a closely related species. Chromosomer does not require mate-pair libraries and it offers a number of auxiliary tools that implement common operations accompanying the genome assembly process. CONCLUSIONS Despite implementing a straightforward alignment-based approach, Chromosomer is a useful tool for genomic analysis of species without chromosome maps. Putative chromosome assemblies by Chromosomer can be used in comparative genomic analysis, genomic variation assessment, potential linkage group inference and other kinds of analysis involving contig or scaffold mapping to a high-quality assembly.", "author" : [ { "dropping-particle" : "", "family" : "Tamazian", "given" : "Gaik", "non-dropping-particle" : "", "parse-names" : false, "suffix" : "" }, { "dropping-particle" : "", "family" : "Dobrynin", "given" : "Pavel", "non-dropping-particle" : "", "parse-names" : false, "suffix" : "" }, { "dropping-particle" : "", "family" : "Krasheninnikova", "given" : "Ksenia", "non-dropping-particle" : "", "parse-names" : false, "suffix" : "" }, { "dropping-particle" : "", "family" : "Komissarov", "given" : "Aleksey", "non-dropping-particle" : "", "parse-names" : false, "suffix" : "" }, { "dropping-particle" : "", "family" : "Koepfli", "given" : "Klaus-Peter", "non-dropping-particle" : "", "parse-names" : false, "suffix" : "" }, { "dropping-particle" : "", "family" : "O\u2019Brien", "given" : "Stephen J.", "non-dropping-particle" : "", "parse-names" : false, "suffix" : "" } ], "container-title" : "GigaScience", "id" : "ITEM-1", "issue" : "1", "issued" : { "date-parts" : [ [ "2016" ] ] }, "page" : "38", "title" : "Chromosomer: a reference-based genome arrangement tool for producing draft chromosome sequences", "type" : "article-journal", "volume" : "5" }, "uris" : [ "http://www.mendeley.com/documents/?uuid=88476408-86f5-33ba-8be4-f7f7b37690c0" ] } ], "mendeley" : { "formattedCitation" : "[27]", "plainTextFormattedCitation" : "[27]", "previouslyFormattedCitation" : "[27]" }, "properties" : { "noteIndex" : 0 }, "schema" : "https://github.com/citation-style-language/schema/raw/master/csl-citation.json" }</w:instrText>
      </w:r>
      <w:r w:rsidR="0096239C">
        <w:fldChar w:fldCharType="separate"/>
      </w:r>
      <w:r w:rsidR="00FD72FF" w:rsidRPr="00FD72FF">
        <w:rPr>
          <w:noProof/>
        </w:rPr>
        <w:t>[27]</w:t>
      </w:r>
      <w:r w:rsidR="0096239C">
        <w:fldChar w:fldCharType="end"/>
      </w:r>
      <w:r>
        <w:t xml:space="preserve">, a reference-assisted scaffolder, was used to scaffold the selected assemblies against </w:t>
      </w:r>
      <w:r w:rsidR="001F0DB3">
        <w:t xml:space="preserve">the gold standard </w:t>
      </w:r>
      <w:r w:rsidRPr="001F0DB3">
        <w:rPr>
          <w:i/>
        </w:rPr>
        <w:t xml:space="preserve">G. raimondii </w:t>
      </w:r>
      <w:r>
        <w:t>genome and transfer the previous annotation to the new scaffolds.</w:t>
      </w:r>
    </w:p>
    <w:p w14:paraId="6AD55C21" w14:textId="77777777" w:rsidR="008D24A9" w:rsidRPr="00B8183E" w:rsidRDefault="007077DE">
      <w:pPr>
        <w:rPr>
          <w:b/>
        </w:rPr>
      </w:pPr>
      <w:commentRangeStart w:id="16"/>
      <w:r w:rsidRPr="00B8183E">
        <w:rPr>
          <w:b/>
        </w:rPr>
        <w:t xml:space="preserve">Gene </w:t>
      </w:r>
      <w:commentRangeEnd w:id="16"/>
      <w:r w:rsidR="00B8183E">
        <w:rPr>
          <w:rStyle w:val="CommentReference"/>
        </w:rPr>
        <w:commentReference w:id="16"/>
      </w:r>
      <w:r w:rsidRPr="00B8183E">
        <w:rPr>
          <w:b/>
        </w:rPr>
        <w:t>stuff</w:t>
      </w:r>
    </w:p>
    <w:p w14:paraId="163C4491" w14:textId="77777777" w:rsidR="008D24A9" w:rsidRDefault="007077DE">
      <w:r>
        <w:t>Gene orthology and family designations were determined via OrthoFinder [citation]...</w:t>
      </w:r>
    </w:p>
    <w:p w14:paraId="211F3BC7" w14:textId="77777777" w:rsidR="008D24A9" w:rsidRDefault="008D24A9"/>
    <w:p w14:paraId="7ED3D692" w14:textId="6A8FA8B6" w:rsidR="006C57C7" w:rsidRDefault="007077DE">
      <w:r w:rsidRPr="00411C31">
        <w:rPr>
          <w:b/>
        </w:rPr>
        <w:t>Phylogenetic</w:t>
      </w:r>
      <w:r w:rsidR="006C57C7" w:rsidRPr="00411C31">
        <w:rPr>
          <w:b/>
        </w:rPr>
        <w:t xml:space="preserve"> analyses</w:t>
      </w:r>
      <w:r w:rsidRPr="00411C31">
        <w:rPr>
          <w:b/>
        </w:rPr>
        <w:t xml:space="preserve"> and ancestral state reconstruction</w:t>
      </w:r>
      <w:r w:rsidR="006C57C7" w:rsidRPr="00411C31">
        <w:rPr>
          <w:b/>
        </w:rPr>
        <w:t>.</w:t>
      </w:r>
      <w:r w:rsidR="006C57C7">
        <w:t xml:space="preserve"> </w:t>
      </w:r>
    </w:p>
    <w:p w14:paraId="7398C2E0" w14:textId="273C11B9" w:rsidR="008D24A9" w:rsidRDefault="007077DE">
      <w:r>
        <w:t xml:space="preserve">Trimmed reads from the genome assembly were mapped against the </w:t>
      </w:r>
      <w:r>
        <w:rPr>
          <w:i/>
        </w:rPr>
        <w:t>G. raimondii</w:t>
      </w:r>
      <w:r>
        <w:t xml:space="preserve"> reference sequence </w:t>
      </w:r>
      <w:r w:rsidR="0096239C">
        <w:fldChar w:fldCharType="begin" w:fldLock="1"/>
      </w:r>
      <w:r w:rsidR="006C0A1E">
        <w:instrText>ADDIN CSL_CITATION { "citationItems" : [ { "id" : "ITEM-1", "itemData" : { "DOI" : "dx.doi.org/10.1038/nature11798", "ISBN" : "0028-0836", "ISSN" : "00280836", "abstract" : "Polyploidy often confers emergent properties, such as the higher fibre productivity and quality of tetraploid cottons than diploid cottons bred for the same environments. Here we show that an abrupt five-to sixfold ploidy increase approximately 60million years (Myr) ago, and allopolyploidy reuniting divergent Gossypium genomes approximately 1-2 Myr ago, conferred about 30-36-fold duplication of ancestral angiosperm (flowering plant) genes in elite cottons (Gossypium hirsutum and Gossypium barbadense), genetic complexity equalled only by Brassica among sequenced angiosperms. Nascent fibre evolution, before allopolyploidy, is elucidated by comparison of spinnable-fibred Gossypium herbaceum A and non-spinnable Gossypium longicalyx F genomes to one another and the outgroup D genome of non-spinnable Gossypium raimondii. The sequence of a G. hirsutum A t D t (in which t' indicates tetraploid) cultivar reveals many non-reciprocal DNA exchanges between subgenomes that may have contributed to phenotypic innovation and/or other emergent properties such as ecological adaptation by polyploids. Most DNA-level novelty in G. hirsutum recombines alleles from the D-genome progenitor native to its New World habitat and the Old World A-genome progenitor in which spinnable fibre evolved. Coordinated expression changes in proximal groups of functionally distinct genes, including a nuclear mitochondrial DNA block, may account for clusters of cotton-fibre quantitative trait loci affecting diverse traits. Opportunities abound for dissecting emergent properties of other polyploids, particularly angiosperms, by comparison to diploid progenitors and outgroups. \u00a9 2012 Macmillan Publishers Limited. All rights reserved.", "author" : [ { "dropping-particle" : "", "family" : "Paterson", "given" : "A.H. Andrew H", "non-dropping-particle" : "", "parse-names" : false, "suffix" : "" }, { "dropping-particle" : "", "family" : "Wendel", "given" : "Jonathan F J.F.", "non-dropping-particle" : "", "parse-names" : false, "suffix" : "" }, { "dropping-particle" : "", "family" : "Gundlach", "given" : "Heidrun", "non-dropping-particle" : "", "parse-names" : false, "suffix" : "" }, { "dropping-particle" : "", "family" : "Guo", "given" : "Hui", "non-dropping-particle" : "", "parse-names" : false, "suffix" : "" }, { "dropping-particle" : "", "family" : "Jenkins", "given" : "Jerry", "non-dropping-particle" : "", "parse-names" : false, "suffix" : "" }, { "dropping-particle" : "", "family" : "Jin", "given" : "Dianchuan", "non-dropping-particle" : "", "parse-names" : false, "suffix" : "" }, { "dropping-particle" : "", "family" : "Llewellyn", "given" : "Danny", "non-dropping-particle" : "", "parse-names" : false, "suffix" : "" }, { "dropping-particle" : "", "family" : "Showmaker", "given" : "Kurtis C K.C.", "non-dropping-particle" : "", "parse-names" : false, "suffix" : "" }, { "dropping-particle" : "", "family" : "Shu", "given" : "Shengqiang", "non-dropping-particle" : "", "parse-names" : false, "suffix" : "" }, { "dropping-particle" : "", "family" : "Udall", "given" : "Joshua", "non-dropping-particle" : "", "parse-names" : false, "suffix" : "" }, { "dropping-particle" : "", "family" : "Yoo", "given" : "Mi-jeong", "non-dropping-particle" : "", "parse-names" : false, "suffix" : "" }, { "dropping-particle" : "", "family" : "Byers", "given" : "Robert", "non-dropping-particle" : "", "parse-names" : false, "suffix" : "" }, { "dropping-particle" : "", "family" : "Chen", "given" : "Wei", "non-dropping-particle" : "", "parse-names" : false, "suffix" : "" }, { "dropping-particle" : "", "family" : "Doron-Faigenboim", "given" : "Adi", "non-dropping-particle" : "", "parse-names" : false, "suffix" : "" }, { "dropping-particle" : "V", "family" : "Duke", "given" : "M.V. Mary", "non-dropping-particle" : "", "parse-names" : false, "suffix" : "" }, { "dropping-particle" : "", "family" : "Gong", "given" : "Lei", "non-dropping-particle" : "", "parse-names" : false, "suffix" : "" }, { "dropping-particle" : "", "family" : "Grimwood", "given" : "Jane", "non-dropping-particle" : "", "parse-names" : false, "suffix" : "" }, { "dropping-particle" : "", "family" : "Grover", "given" : "Corrinne", "non-dropping-particle" : "", "parse-names" : false, "suffix" : "" }, { "dropping-particle" : "", "family" : "Grupp", "given" : "Kara", "non-dropping-particle" : "", "parse-names" : false, "suffix" : "" }, { "dropping-particle" : "", "family" : "Hu", "given" : "Guanjing", "non-dropping-particle" : "", "parse-names" : false, "suffix" : "" }, { "dropping-particle" : "", "family" : "Lee", "given" : "Tae-ho T.-H.", "non-dropping-particle" : "", "parse-names" : false, "suffix" : "" }, { "dropping-particle" : "", "family" : "Li", "given" : "Jingping", "non-dropping-particle" : "", "parse-names" : false, "suffix" : "" }, { "dropping-particle" : "", "family" : "Lin", "given" : "Lifeng", "non-dropping-particle" : "", "parse-names" : false, "suffix" : "" }, { "dropping-particle" : "", "family" : "Liu", "given" : "Tao", "non-dropping-particle" : "", "parse-names" : false, "suffix" : "" }, { "dropping-particle" : "", "family" : "Marler", "given" : "Barry B.S.", "non-dropping-particle" : "", "parse-names" : false, "suffix" : "" }, { "dropping-particle" : "", "family" : "Page", "given" : "J.T. Justin T", "non-dropping-particle" : "", "parse-names" : false, "suffix" : "" }, { "dropping-particle" : "", "family" : "Roberts", "given" : "A.W. Alison W", "non-dropping-particle" : "", "parse-names" : false, "suffix" : "" }, { "dropping-particle" : "", "family" : "Romanel", "given" : "Elisson", "non-dropping-particle" : "", "parse-names" : false, "suffix" : "" }, { "dropping-particle" : "", "family" : "Sanders", "given" : "W.S. William S", "non-dropping-particle" : "", "parse-names" : false, "suffix" : "" }, { "dropping-particle" : "", "family" : "Szadkowski", "given" : "Emmanuel", "non-dropping-particle" : "", "parse-names" : false, "suffix" : "" }, { "dropping-particle" : "", "family" : "Tan", "given" : "X. Xu", "non-dropping-particle" : "", "parse-names" : false, "suffix" : "" }, { "dropping-particle" : "", "family" : "Tang", "given" : "Haibao", "non-dropping-particle" : "", "parse-names" : false, "suffix" : "" }, { "dropping-particle" : "", "family" : "Xu", "given" : "Chunming", "non-dropping-particle" : "", "parse-names" : false, "suffix" : "" }, { "dropping-particle" : "", "family" : "Wang", "given" : "Jinpeng", "non-dropping-particle" : "", "parse-names" : false, "suffix" : "" }, { "dropping-particle" : "", "family" : "Wang", "given" : "Zining", "non-dropping-particle" : "", "parse-names" : false, "suffix" : "" }, { "dropping-particle" : "", "family" : "Zhang", "given" : "Dong", "non-dropping-particle" : "", "parse-names" : false, "suffix" : "" }, { "dropping-particle" : "", "family" : "Zhang", "given" : "Lan", "non-dropping-particle" : "", "parse-names" : false, "suffix" : "" }, { "dropping-particle" : "", "family" : "Ashrafi", "given" : "Hamid", "non-dropping-particle" : "", "parse-names" : false, "suffix" : "" }, { "dropping-particle" : "", "family" : "Bedon", "given" : "Frank", "non-dropping-particle" : "", "parse-names" : false, "suffix" : "" }, { "dropping-particle" : "", "family" : "Bowers", "given" : "J.E. John E", "non-dropping-particle" : "", "parse-names" : false, "suffix" : "" }, { "dropping-particle" : "", "family" : "Brubaker", "given" : "Curt L C.L.", "non-dropping-particle" : "", "parse-names" : false, "suffix" : "" }, { "dropping-particle" : "", "family" : "Chee", "given" : "P.W. Peng W", "non-dropping-particle" : "", "parse-names" : false, "suffix" : "" }, { "dropping-particle" : "", "family" : "Das", "given" : "Sayan", "non-dropping-particle" : "", "parse-names" : false, "suffix" : "" }, { "dropping-particle" : "", "family" : "Gingle", "given" : "A.R. Alan R", "non-dropping-particle" : "", "parse-names" : false, "suffix" : "" }, { "dropping-particle" : "", "family" : "Haigler", "given" : "C.H. Candace H", "non-dropping-particle" : "", "parse-names" : false, "suffix" : "" }, { "dropping-particle" : "", "family" : "Harker", "given" : "David", "non-dropping-particle" : "", "parse-names" : false, "suffix" : "" }, { "dropping-particle" : "V", "family" : "Hoffmann", "given" : "L.V. Lucia", "non-dropping-particle" : "", "parse-names" : false, "suffix" : "" }, { "dropping-particle" : "", "family" : "Hovav", "given" : "Ran", "non-dropping-particle" : "", "parse-names" : false, "suffix" : "" }, { "dropping-particle" : "", "family" : "Jones", "given" : "Donald C D.C.", "non-dropping-particle" : "", "parse-names" : false, "suffix" : "" }, { "dropping-particle" : "", "family" : "Lemke", "given" : "Cornelia", "non-dropping-particle" : "", "parse-names" : false, "suffix" : "" }, { "dropping-particle" : "", "family" : "Mansoor", "given" : "Shahid", "non-dropping-particle" : "", "parse-names" : false, "suffix" : "" }, { "dropping-particle" : "", "family" : "Rahman", "given" : "Mehboob ur M.U.", "non-dropping-particle" : "", "parse-names" : false, "suffix" : "" }, { "dropping-particle" : "", "family" : "Rainville", "given" : "Lisa N L.N.", "non-dropping-particle" : "", "parse-names" : false, "suffix" : "" }, { "dropping-particle" : "", "family" : "Rambani", "given" : "Aditi", "non-dropping-particle" : "", "parse-names" : false, "suffix" : "" }, { "dropping-particle" : "", "family" : "Reddy", "given" : "Umesh K U.K.", "non-dropping-particle" : "", "parse-names" : false, "suffix" : "" }, { "dropping-particle" : "", "family" : "Rong", "given" : "J.-K. Jun-kang", "non-dropping-particle" : "", "parse-names" : false, "suffix" : "" }, { "dropping-particle" : "", "family" : "Saranga", "given" : "Yehoshua", "non-dropping-particle" : "", "parse-names" : false, "suffix" : "" }, { "dropping-particle" : "", "family" : "Scheffler", "given" : "B.E. Brian E", "non-dropping-particle" : "", "parse-names" : false, "suffix" : "" }, { "dropping-particle" : "", "family" : "Scheffler", "given" : "J.A. Jodi A", "non-dropping-particle" : "", "parse-names" : false, "suffix" : "" }, { "dropping-particle" : "", "family" : "Stelly", "given" : "David M D.M.", "non-dropping-particle" : "", "parse-names" : false, "suffix" : "" }, { "dropping-particle" : "", "family" : "Triplett", "given" : "Barbara A B.A.", "non-dropping-particle" : "", "parse-names" : false, "suffix" : "" }, { "dropping-particle" : "", "family" : "Deynze", "given" : "Allen", "non-dropping-particle" : "Van", "parse-names" : false, "suffix" : "" }, { "dropping-particle" : "", "family" : "Vaslin", "given" : "Maite F S M.F.S.", "non-dropping-particle" : "", "parse-names" : false, "suffix" : "" }, { "dropping-particle" : "", "family" : "Waghmare", "given" : "V.N. Vijay N", "non-dropping-particle" : "", "parse-names" : false, "suffix" : "" }, { "dropping-particle" : "", "family" : "Walford", "given" : "Sally A S.A.", "non-dropping-particle" : "", "parse-names" : false, "suffix" : "" }, { "dropping-particle" : "", "family" : "Wright", "given" : "Robert J R.J.", "non-dropping-particle" : "", "parse-names" : false, "suffix" : "" }, { "dropping-particle" : "", "family" : "Zaki", "given" : "E.A. Essam A", "non-dropping-particle" : "", "parse-names" : false, "suffix" : "" }, { "dropping-particle" : "", "family" : "Zhang", "given" : "Tianzhen", "non-dropping-particle" : "", "parse-names" : false, "suffix" : "" }, { "dropping-particle" : "", "family" : "Dennis", "given" : "Elizabeth S E.S.", "non-dropping-particle" : "", "parse-names" : false, "suffix" : "" }, { "dropping-particle" : "", "family" : "Mayer", "given" : "Klaus F X K.F.X.", "non-dropping-particle" : "", "parse-names" : false, "suffix" : "" }, { "dropping-particle" : "", "family" : "Peterson", "given" : "Daniel G D.G.", "non-dropping-particle" : "", "parse-names" : false, "suffix" : "" }, { "dropping-particle" : "", "family" : "Rokhsar", "given" : "Daniel S D.S.", "non-dropping-particle" : "", "parse-names" : false, "suffix" : "" }, { "dropping-particle" : "", "family" : "Wang", "given" : "Xiyin", "non-dropping-particle" : "", "parse-names" : false, "suffix" : "" }, { "dropping-particle" : "", "family" : "Schmutz", "given" : "Jeremy", "non-dropping-particle" : "", "parse-names" : false, "suffix" : "" } ], "container-title" : "Nature", "id" : "ITEM-1", "issue" : "7429", "issued" : { "date-parts" : [ [ "2012" ] ] }, "note" : "From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Page, Justin T; Roberts, Alison W; Romanel, Elisson; Sanders, William S; Szadkowski, Emmanuel; Tan, X.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E.A. Essam A; Zhang, Tianzhen; Dennis, Elizabeth S; Mayer, Klaus F X; Peterson, Daniel G; Rokhsar, Daniel S; Wang, Xiyin; Schmutz, Jeremy)\n\nFrom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S; Page, Justin T; Roberts, Alison W; Romanel, Elisson; Sanders, William S; Szadkowski, Emmanuel; Tan,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Essam A; Zhang, Tianzhen; Dennis, Elizabeth S; Mayer, Klaus F X; Peterson, Daniel G; Rokhsar, Daniel S; Wang, Xiyin; Schmutz, Jeremy)\n\n10.1038/nature11798", "page" : "423-427", "publisher" : "Nature Publishing Group, a division of Macmillan Publishers Limited. All Rights Reserved.", "title" : "Repeated polyploidization of Gossypium genomes and the evolution of spinnable cotton fibres", "type" : "article-journal", "volume" : "492" }, "uris" : [ "http://www.mendeley.com/documents/?uuid=7f279605-1cdd-4d59-bb7a-bd3093df91b3" ] } ], "mendeley" : { "formattedCitation" : "[28]", "plainTextFormattedCitation" : "[28]", "previouslyFormattedCitation" : "[28]" }, "properties" : { "noteIndex" : 0 }, "schema" : "https://github.com/citation-style-language/schema/raw/master/csl-citation.json" }</w:instrText>
      </w:r>
      <w:r w:rsidR="0096239C">
        <w:fldChar w:fldCharType="separate"/>
      </w:r>
      <w:r w:rsidR="00FD72FF" w:rsidRPr="00FD72FF">
        <w:rPr>
          <w:noProof/>
        </w:rPr>
        <w:t>[28]</w:t>
      </w:r>
      <w:r w:rsidR="0096239C">
        <w:fldChar w:fldCharType="end"/>
      </w:r>
      <w:r>
        <w:t xml:space="preserve"> using BWA v0.7.10 </w:t>
      </w:r>
      <w:r w:rsidR="006C380E">
        <w:fldChar w:fldCharType="begin" w:fldLock="1"/>
      </w:r>
      <w:r w:rsidR="00D85A46">
        <w:instrText>ADDIN CSL_CITATION { "citationItems" : [ { "id" : "ITEM-1", "itemData" : { "DOI" : "10.1093/bioinformatics/btp324", "ISBN" : "1367-4811 (Electronic)\\r1367-4803 (Linking)", "ISSN" : "13674803",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"id" : "ITEM-1", "issue" : "14", "issued" : { "date-parts" : [ [ "2009" ] ] }, "page" : "1754-1760", "title" : "Fast and accurate short read alignment with Burrows-Wheeler transform", "type" : "article-journal", "volume" : "25" }, "uris" : [ "http://www.mendeley.com/documents/?uuid=8b635b65-1753-475e-bc27-2d43a55a8683" ] } ], "mendeley" : { "formattedCitation" : "[68]", "plainTextFormattedCitation" : "[68]", "previouslyFormattedCitation" : "[68]" }, "properties" : { "noteIndex" : 0 }, "schema" : "https://github.com/citation-style-language/schema/raw/master/csl-citation.json" }</w:instrText>
      </w:r>
      <w:r w:rsidR="006C380E">
        <w:fldChar w:fldCharType="separate"/>
      </w:r>
      <w:r w:rsidR="00D85A46" w:rsidRPr="00D85A46">
        <w:rPr>
          <w:noProof/>
        </w:rPr>
        <w:t>[68]</w:t>
      </w:r>
      <w:r w:rsidR="006C380E">
        <w:fldChar w:fldCharType="end"/>
      </w:r>
      <w:r>
        <w:t>, post-processed with samtools</w:t>
      </w:r>
      <w:r w:rsidR="006C380E">
        <w:t xml:space="preserve"> </w:t>
      </w:r>
      <w:r w:rsidR="006C380E">
        <w:fldChar w:fldCharType="begin" w:fldLock="1"/>
      </w:r>
      <w:r w:rsidR="00D85A46">
        <w:instrText>ADDIN CSL_CITATION { "citationItems" : [ { "id" : "ITEM-1", "itemData" : { "DOI" : "10.1093/bioinformatics/btp352", "ISBN" : "1367-4811 (Electronic)\r1367-4803 (Linking)", "PMID" : "19505943", "abstract" : "SUMMARY: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 "author" : [ { "dropping-particle" : "", "family" : "Li", "given" : "H", "non-dropping-particle" : "", "parse-names" : false, "suffix" : "" }, { "dropping-particle" : "", "family" : "Handsaker", "given" : "B", "non-dropping-particle" : "", "parse-names" : false, "suffix" : "" }, { "dropping-particle" : "", "family" : "Wysoker", "given" : "A", "non-dropping-particle" : "", "parse-names" : false, "suffix" : "" }, { "dropping-particle" : "", "family" : "Fennell", "given" : "T", "non-dropping-particle" : "", "parse-names" : false, "suffix" : "" }, { "dropping-particle" : "", "family" : "Ruan", "given" : "J", "non-dropping-particle" : "", "parse-names" : false, "suffix" : "" }, { "dropping-particle" : "", "family" : "Homer", "given" : "N", "non-dropping-particle" : "", "parse-names" : false, "suffix" : "" }, { "dropping-particle" : "", "family" : "Marth", "given" : "G", "non-dropping-particle" : "", "parse-names" : false, "suffix" : "" }, { "dropping-particle" : "", "family" : "Abecasis", "given" : "G", "non-dropping-particle" : "", "parse-names" : false, "suffix" : "" }, { "dropping-particle" : "", "family" : "Durbin", "given" : "R", "non-dropping-particle" : "", "parse-names" : false, "suffix" : "" }, { "dropping-particle" : "", "family" : "Genome Project Data Processing", "given" : "Subgroup", "non-dropping-particle" : "", "parse-names" : false, "suffix" : "" } ], "container-title" : "Bioinformatics", "id" : "ITEM-1", "issue" : "16", "issued" : { "date-parts" : [ [ "2009" ] ] }, "note" : "Li, Heng\nHandsaker, Bob\nWysoker, Alec\nFennell, Tim\nRuan, Jue\nHomer, Nils\nMarth, Gabor\nAbecasis, Goncalo\nDurbin, Richard\neng\n077192/Z/05/Z/Wellcome Trust/United Kingdom\nR01 HG004719/HG/NHGRI NIH HHS/\nR01 HG004719-01/HG/NHGRI NIH HHS/\nR01 HG004719-02/HG/NHGRI NIH HHS/\nR01 HG004719-02S1/HG/NHGRI NIH HHS/\nR01 HG004719-03/HG/NHGRI NIH HHS/\nR01 HG004719-04/HG/NHGRI NIH HHS/\nU54HG002750/HG/NHGRI NIH HHS/\nResearch Support, N.I.H., Extramural\nResearch Support, Non-U.S. Gov't\nEngland\nOxford, England\n2009/06/10 09:00\nBioinformatics. 2009 Aug 15;25(16):2078-9. doi: 10.1093/bioinformatics/btp352. Epub 2009 Jun 8.", "page" : "2078-2079", "title" : "The Sequence Alignment/Map format and SAMtools", "type" : "article-journal", "volume" : "25" }, "uris" : [ "http://www.mendeley.com/documents/?uuid=78c633e1-b7a5-481f-97f7-06e46c2ed83b" ] } ], "mendeley" : { "formattedCitation" : "[69]", "plainTextFormattedCitation" : "[69]", "previouslyFormattedCitation" : "[69]" }, "properties" : { "noteIndex" : 0 }, "schema" : "https://github.com/citation-style-language/schema/raw/master/csl-citation.json" }</w:instrText>
      </w:r>
      <w:r w:rsidR="006C380E">
        <w:fldChar w:fldCharType="separate"/>
      </w:r>
      <w:r w:rsidR="00D85A46" w:rsidRPr="00D85A46">
        <w:rPr>
          <w:noProof/>
        </w:rPr>
        <w:t>[69]</w:t>
      </w:r>
      <w:r w:rsidR="006C380E">
        <w:fldChar w:fldCharType="end"/>
      </w:r>
      <w:r>
        <w:t xml:space="preserve">, and individual genes were independently assembled for each species/accession via </w:t>
      </w:r>
      <w:proofErr w:type="spellStart"/>
      <w:r>
        <w:t>BamBam</w:t>
      </w:r>
      <w:proofErr w:type="spellEnd"/>
      <w:r>
        <w:t xml:space="preserve"> v 1.</w:t>
      </w:r>
      <w:r w:rsidR="006C380E">
        <w:t>3</w:t>
      </w:r>
      <w:r>
        <w:t xml:space="preserve"> </w:t>
      </w:r>
      <w:r w:rsidR="006C380E">
        <w:fldChar w:fldCharType="begin" w:fldLock="1"/>
      </w:r>
      <w:r w:rsidR="00D85A46">
        <w:instrText>ADDIN CSL_CITATION { "citationItems" : [ { "id" : "ITEM-1", "itemData" : { "ISBN" : "2160-1836", "author" : [ { "dropping-particle" : "", "family" : "Page", "given" : "Justin T", "non-dropping-particle" : "", "parse-names" : false, "suffix" : "" }, { "dropping-particle" : "", "family" : "Gingle", "given" : "Alan R", "non-dropping-particle" : "", "parse-names" : false, "suffix" : "" }, { "dropping-particle" : "", "family" : "Udall", "given" : "Joshua A", "non-dropping-particle" : "", "parse-names" : false, "suffix" : "" } ], "container-title" : "G3: Genes| Genomes| Genetics", "id" : "ITEM-1", "issue" : "3", "issued" : { "date-parts" : [ [ "2013" ] ] }, "page" : "517-525", "title" : "PolyCat: A Resource for Genome Categorization of Sequencing Reads From Allopolyploid Organisms", "type" : "article-journal", "volume" : "3" }, "uris" : [ "http://www.mendeley.com/documents/?uuid=da175afd-377d-4993-9bd7-9739680f0963" ] } ], "mendeley" : { "formattedCitation" : "[70]", "plainTextFormattedCitation" : "[70]", "previouslyFormattedCitation" : "[70]" }, "properties" : { "noteIndex" : 0 }, "schema" : "https://github.com/citation-style-language/schema/raw/master/csl-citation.json" }</w:instrText>
      </w:r>
      <w:r w:rsidR="006C380E">
        <w:fldChar w:fldCharType="separate"/>
      </w:r>
      <w:r w:rsidR="00D85A46" w:rsidRPr="00D85A46">
        <w:rPr>
          <w:noProof/>
        </w:rPr>
        <w:t>[70]</w:t>
      </w:r>
      <w:r w:rsidR="006C380E">
        <w:fldChar w:fldCharType="end"/>
      </w:r>
      <w:r>
        <w:t xml:space="preserve"> in conjunction with the </w:t>
      </w:r>
      <w:r>
        <w:rPr>
          <w:i/>
        </w:rPr>
        <w:t>G. raimondii</w:t>
      </w:r>
      <w:r>
        <w:t xml:space="preserve"> reference annotation</w:t>
      </w:r>
      <w:r w:rsidR="006C380E">
        <w:t xml:space="preserve"> </w:t>
      </w:r>
      <w:r w:rsidR="006C380E">
        <w:fldChar w:fldCharType="begin" w:fldLock="1"/>
      </w:r>
      <w:r w:rsidR="006C0A1E">
        <w:instrText>ADDIN CSL_CITATION { "citationItems" : [ { "id" : "ITEM-1", "itemData" : { "DOI" : "dx.doi.org/10.1038/nature11798", "ISBN" : "0028-0836", "ISSN" : "00280836", "abstract" : "Polyploidy often confers emergent properties, such as the higher fibre productivity and quality of tetraploid cottons than diploid cottons bred for the same environments. Here we show that an abrupt five-to sixfold ploidy increase approximately 60million years (Myr) ago, and allopolyploidy reuniting divergent Gossypium genomes approximately 1-2 Myr ago, conferred about 30-36-fold duplication of ancestral angiosperm (flowering plant) genes in elite cottons (Gossypium hirsutum and Gossypium barbadense), genetic complexity equalled only by Brassica among sequenced angiosperms. Nascent fibre evolution, before allopolyploidy, is elucidated by comparison of spinnable-fibred Gossypium herbaceum A and non-spinnable Gossypium longicalyx F genomes to one another and the outgroup D genome of non-spinnable Gossypium raimondii. The sequence of a G. hirsutum A t D t (in which t' indicates tetraploid) cultivar reveals many non-reciprocal DNA exchanges between subgenomes that may have contributed to phenotypic innovation and/or other emergent properties such as ecological adaptation by polyploids. Most DNA-level novelty in G. hirsutum recombines alleles from the D-genome progenitor native to its New World habitat and the Old World A-genome progenitor in which spinnable fibre evolved. Coordinated expression changes in proximal groups of functionally distinct genes, including a nuclear mitochondrial DNA block, may account for clusters of cotton-fibre quantitative trait loci affecting diverse traits. Opportunities abound for dissecting emergent properties of other polyploids, particularly angiosperms, by comparison to diploid progenitors and outgroups. \u00a9 2012 Macmillan Publishers Limited. All rights reserved.", "author" : [ { "dropping-particle" : "", "family" : "Paterson", "given" : "A.H. Andrew H", "non-dropping-particle" : "", "parse-names" : false, "suffix" : "" }, { "dropping-particle" : "", "family" : "Wendel", "given" : "Jonathan F J.F.", "non-dropping-particle" : "", "parse-names" : false, "suffix" : "" }, { "dropping-particle" : "", "family" : "Gundlach", "given" : "Heidrun", "non-dropping-particle" : "", "parse-names" : false, "suffix" : "" }, { "dropping-particle" : "", "family" : "Guo", "given" : "Hui", "non-dropping-particle" : "", "parse-names" : false, "suffix" : "" }, { "dropping-particle" : "", "family" : "Jenkins", "given" : "Jerry", "non-dropping-particle" : "", "parse-names" : false, "suffix" : "" }, { "dropping-particle" : "", "family" : "Jin", "given" : "Dianchuan", "non-dropping-particle" : "", "parse-names" : false, "suffix" : "" }, { "dropping-particle" : "", "family" : "Llewellyn", "given" : "Danny", "non-dropping-particle" : "", "parse-names" : false, "suffix" : "" }, { "dropping-particle" : "", "family" : "Showmaker", "given" : "Kurtis C K.C.", "non-dropping-particle" : "", "parse-names" : false, "suffix" : "" }, { "dropping-particle" : "", "family" : "Shu", "given" : "Shengqiang", "non-dropping-particle" : "", "parse-names" : false, "suffix" : "" }, { "dropping-particle" : "", "family" : "Udall", "given" : "Joshua", "non-dropping-particle" : "", "parse-names" : false, "suffix" : "" }, { "dropping-particle" : "", "family" : "Yoo", "given" : "Mi-jeong", "non-dropping-particle" : "", "parse-names" : false, "suffix" : "" }, { "dropping-particle" : "", "family" : "Byers", "given" : "Robert", "non-dropping-particle" : "", "parse-names" : false, "suffix" : "" }, { "dropping-particle" : "", "family" : "Chen", "given" : "Wei", "non-dropping-particle" : "", "parse-names" : false, "suffix" : "" }, { "dropping-particle" : "", "family" : "Doron-Faigenboim", "given" : "Adi", "non-dropping-particle" : "", "parse-names" : false, "suffix" : "" }, { "dropping-particle" : "V", "family" : "Duke", "given" : "M.V. Mary", "non-dropping-particle" : "", "parse-names" : false, "suffix" : "" }, { "dropping-particle" : "", "family" : "Gong", "given" : "Lei", "non-dropping-particle" : "", "parse-names" : false, "suffix" : "" }, { "dropping-particle" : "", "family" : "Grimwood", "given" : "Jane", "non-dropping-particle" : "", "parse-names" : false, "suffix" : "" }, { "dropping-particle" : "", "family" : "Grover", "given" : "Corrinne", "non-dropping-particle" : "", "parse-names" : false, "suffix" : "" }, { "dropping-particle" : "", "family" : "Grupp", "given" : "Kara", "non-dropping-particle" : "", "parse-names" : false, "suffix" : "" }, { "dropping-particle" : "", "family" : "Hu", "given" : "Guanjing", "non-dropping-particle" : "", "parse-names" : false, "suffix" : "" }, { "dropping-particle" : "", "family" : "Lee", "given" : "Tae-ho T.-H.", "non-dropping-particle" : "", "parse-names" : false, "suffix" : "" }, { "dropping-particle" : "", "family" : "Li", "given" : "Jingping", "non-dropping-particle" : "", "parse-names" : false, "suffix" : "" }, { "dropping-particle" : "", "family" : "Lin", "given" : "Lifeng", "non-dropping-particle" : "", "parse-names" : false, "suffix" : "" }, { "dropping-particle" : "", "family" : "Liu", "given" : "Tao", "non-dropping-particle" : "", "parse-names" : false, "suffix" : "" }, { "dropping-particle" : "", "family" : "Marler", "given" : "Barry B.S.", "non-dropping-particle" : "", "parse-names" : false, "suffix" : "" }, { "dropping-particle" : "", "family" : "Page", "given" : "J.T. Justin T", "non-dropping-particle" : "", "parse-names" : false, "suffix" : "" }, { "dropping-particle" : "", "family" : "Roberts", "given" : "A.W. Alison W", "non-dropping-particle" : "", "parse-names" : false, "suffix" : "" }, { "dropping-particle" : "", "family" : "Romanel", "given" : "Elisson", "non-dropping-particle" : "", "parse-names" : false, "suffix" : "" }, { "dropping-particle" : "", "family" : "Sanders", "given" : "W.S. William S", "non-dropping-particle" : "", "parse-names" : false, "suffix" : "" }, { "dropping-particle" : "", "family" : "Szadkowski", "given" : "Emmanuel", "non-dropping-particle" : "", "parse-names" : false, "suffix" : "" }, { "dropping-particle" : "", "family" : "Tan", "given" : "X. Xu", "non-dropping-particle" : "", "parse-names" : false, "suffix" : "" }, { "dropping-particle" : "", "family" : "Tang", "given" : "Haibao", "non-dropping-particle" : "", "parse-names" : false, "suffix" : "" }, { "dropping-particle" : "", "family" : "Xu", "given" : "Chunming", "non-dropping-particle" : "", "parse-names" : false, "suffix" : "" }, { "dropping-particle" : "", "family" : "Wang", "given" : "Jinpeng", "non-dropping-particle" : "", "parse-names" : false, "suffix" : "" }, { "dropping-particle" : "", "family" : "Wang", "given" : "Zining", "non-dropping-particle" : "", "parse-names" : false, "suffix" : "" }, { "dropping-particle" : "", "family" : "Zhang", "given" : "Dong", "non-dropping-particle" : "", "parse-names" : false, "suffix" : "" }, { "dropping-particle" : "", "family" : "Zhang", "given" : "Lan", "non-dropping-particle" : "", "parse-names" : false, "suffix" : "" }, { "dropping-particle" : "", "family" : "Ashrafi", "given" : "Hamid", "non-dropping-particle" : "", "parse-names" : false, "suffix" : "" }, { "dropping-particle" : "", "family" : "Bedon", "given" : "Frank", "non-dropping-particle" : "", "parse-names" : false, "suffix" : "" }, { "dropping-particle" : "", "family" : "Bowers", "given" : "J.E. John E", "non-dropping-particle" : "", "parse-names" : false, "suffix" : "" }, { "dropping-particle" : "", "family" : "Brubaker", "given" : "Curt L C.L.", "non-dropping-particle" : "", "parse-names" : false, "suffix" : "" }, { "dropping-particle" : "", "family" : "Chee", "given" : "P.W. Peng W", "non-dropping-particle" : "", "parse-names" : false, "suffix" : "" }, { "dropping-particle" : "", "family" : "Das", "given" : "Sayan", "non-dropping-particle" : "", "parse-names" : false, "suffix" : "" }, { "dropping-particle" : "", "family" : "Gingle", "given" : "A.R. Alan R", "non-dropping-particle" : "", "parse-names" : false, "suffix" : "" }, { "dropping-particle" : "", "family" : "Haigler", "given" : "C.H. Candace H", "non-dropping-particle" : "", "parse-names" : false, "suffix" : "" }, { "dropping-particle" : "", "family" : "Harker", "given" : "David", "non-dropping-particle" : "", "parse-names" : false, "suffix" : "" }, { "dropping-particle" : "V", "family" : "Hoffmann", "given" : "L.V. Lucia", "non-dropping-particle" : "", "parse-names" : false, "suffix" : "" }, { "dropping-particle" : "", "family" : "Hovav", "given" : "Ran", "non-dropping-particle" : "", "parse-names" : false, "suffix" : "" }, { "dropping-particle" : "", "family" : "Jones", "given" : "Donald C D.C.", "non-dropping-particle" : "", "parse-names" : false, "suffix" : "" }, { "dropping-particle" : "", "family" : "Lemke", "given" : "Cornelia", "non-dropping-particle" : "", "parse-names" : false, "suffix" : "" }, { "dropping-particle" : "", "family" : "Mansoor", "given" : "Shahid", "non-dropping-particle" : "", "parse-names" : false, "suffix" : "" }, { "dropping-particle" : "", "family" : "Rahman", "given" : "Mehboob ur M.U.", "non-dropping-particle" : "", "parse-names" : false, "suffix" : "" }, { "dropping-particle" : "", "family" : "Rainville", "given" : "Lisa N L.N.", "non-dropping-particle" : "", "parse-names" : false, "suffix" : "" }, { "dropping-particle" : "", "family" : "Rambani", "given" : "Aditi", "non-dropping-particle" : "", "parse-names" : false, "suffix" : "" }, { "dropping-particle" : "", "family" : "Reddy", "given" : "Umesh K U.K.", "non-dropping-particle" : "", "parse-names" : false, "suffix" : "" }, { "dropping-particle" : "", "family" : "Rong", "given" : "J.-K. Jun-kang", "non-dropping-particle" : "", "parse-names" : false, "suffix" : "" }, { "dropping-particle" : "", "family" : "Saranga", "given" : "Yehoshua", "non-dropping-particle" : "", "parse-names" : false, "suffix" : "" }, { "dropping-particle" : "", "family" : "Scheffler", "given" : "B.E. Brian E", "non-dropping-particle" : "", "parse-names" : false, "suffix" : "" }, { "dropping-particle" : "", "family" : "Scheffler", "given" : "J.A. Jodi A", "non-dropping-particle" : "", "parse-names" : false, "suffix" : "" }, { "dropping-particle" : "", "family" : "Stelly", "given" : "David M D.M.", "non-dropping-particle" : "", "parse-names" : false, "suffix" : "" }, { "dropping-particle" : "", "family" : "Triplett", "given" : "Barbara A B.A.", "non-dropping-particle" : "", "parse-names" : false, "suffix" : "" }, { "dropping-particle" : "", "family" : "Deynze", "given" : "Allen", "non-dropping-particle" : "Van", "parse-names" : false, "suffix" : "" }, { "dropping-particle" : "", "family" : "Vaslin", "given" : "Maite F S M.F.S.", "non-dropping-particle" : "", "parse-names" : false, "suffix" : "" }, { "dropping-particle" : "", "family" : "Waghmare", "given" : "V.N. Vijay N", "non-dropping-particle" : "", "parse-names" : false, "suffix" : "" }, { "dropping-particle" : "", "family" : "Walford", "given" : "Sally A S.A.", "non-dropping-particle" : "", "parse-names" : false, "suffix" : "" }, { "dropping-particle" : "", "family" : "Wright", "given" : "Robert J R.J.", "non-dropping-particle" : "", "parse-names" : false, "suffix" : "" }, { "dropping-particle" : "", "family" : "Zaki", "given" : "E.A. Essam A", "non-dropping-particle" : "", "parse-names" : false, "suffix" : "" }, { "dropping-particle" : "", "family" : "Zhang", "given" : "Tianzhen", "non-dropping-particle" : "", "parse-names" : false, "suffix" : "" }, { "dropping-particle" : "", "family" : "Dennis", "given" : "Elizabeth S E.S.", "non-dropping-particle" : "", "parse-names" : false, "suffix" : "" }, { "dropping-particle" : "", "family" : "Mayer", "given" : "Klaus F X K.F.X.", "non-dropping-particle" : "", "parse-names" : false, "suffix" : "" }, { "dropping-particle" : "", "family" : "Peterson", "given" : "Daniel G D.G.", "non-dropping-particle" : "", "parse-names" : false, "suffix" : "" }, { "dropping-particle" : "", "family" : "Rokhsar", "given" : "Daniel S D.S.", "non-dropping-particle" : "", "parse-names" : false, "suffix" : "" }, { "dropping-particle" : "", "family" : "Wang", "given" : "Xiyin", "non-dropping-particle" : "", "parse-names" : false, "suffix" : "" }, { "dropping-particle" : "", "family" : "Schmutz", "given" : "Jeremy", "non-dropping-particle" : "", "parse-names" : false, "suffix" : "" } ], "container-title" : "Nature", "id" : "ITEM-1", "issue" : "7429", "issued" : { "date-parts" : [ [ "2012" ] ] }, "note" : "From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Page, Justin T; Roberts, Alison W; Romanel, Elisson; Sanders, William S; Szadkowski, Emmanuel; Tan, X.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E.A. Essam A; Zhang, Tianzhen; Dennis, Elizabeth S; Mayer, Klaus F X; Peterson, Daniel G; Rokhsar, Daniel S; Wang, Xiyin; Schmutz, Jeremy)\n\nFrom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S; Page, Justin T; Roberts, Alison W; Romanel, Elisson; Sanders, William S; Szadkowski, Emmanuel; Tan,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Essam A; Zhang, Tianzhen; Dennis, Elizabeth S; Mayer, Klaus F X; Peterson, Daniel G; Rokhsar, Daniel S; Wang, Xiyin; Schmutz, Jeremy)\n\n10.1038/nature11798", "page" : "423-427", "publisher" : "Nature Publishing Group, a division of Macmillan Publishers Limited. All Rights Reserved.", "title" : "Repeated polyploidization of Gossypium genomes and the evolution of spinnable cotton fibres", "type" : "article-journal", "volume" : "492" }, "uris" : [ "http://www.mendeley.com/documents/?uuid=7f279605-1cdd-4d59-bb7a-bd3093df91b3" ] } ], "mendeley" : { "formattedCitation" : "[28]", "plainTextFormattedCitation" : "[28]", "previouslyFormattedCitation" : "[28]" }, "properties" : { "noteIndex" : 0 }, "schema" : "https://github.com/citation-style-language/schema/raw/master/csl-citation.json" }</w:instrText>
      </w:r>
      <w:r w:rsidR="006C380E">
        <w:fldChar w:fldCharType="separate"/>
      </w:r>
      <w:r w:rsidR="00FD72FF" w:rsidRPr="00FD72FF">
        <w:rPr>
          <w:noProof/>
        </w:rPr>
        <w:t>[28]</w:t>
      </w:r>
      <w:r w:rsidR="006C380E">
        <w:fldChar w:fldCharType="end"/>
      </w:r>
      <w:r>
        <w:t xml:space="preserve">. Alignments were pruned for genes and/or alignment positions with insufficient coverage, i.e., too many ambiguous bases, using </w:t>
      </w:r>
      <w:proofErr w:type="spellStart"/>
      <w:r>
        <w:t>filter_alignments</w:t>
      </w:r>
      <w:proofErr w:type="spellEnd"/>
      <w:r>
        <w:t xml:space="preserve"> (https://github.com/IGBB/D_Cottons_USDA/). Parameters were set to remove sequences with more than 10% ambiguous bases within species and to remove aligned positions with more than 10% ambiguity among species. Genes were additionally filtered by length, to retain only those genes between a minimum of 500 bp</w:t>
      </w:r>
      <w:r w:rsidR="006C380E">
        <w:t xml:space="preserve"> </w:t>
      </w:r>
      <w:r>
        <w:t xml:space="preserve">and a maximum of 4051 bp, the latter of which represents the </w:t>
      </w:r>
      <w:r>
        <w:rPr>
          <w:i/>
        </w:rPr>
        <w:t>G. raimondii</w:t>
      </w:r>
      <w:r>
        <w:t xml:space="preserve"> genome-wide mean plus three standard deviations. Only those genes with a minimum of one accession per species were retained for phylogenetic and molecular analyses. </w:t>
      </w:r>
      <w:r w:rsidR="007243AA">
        <w:t>Genes were concatenated and subjected to m</w:t>
      </w:r>
      <w:r>
        <w:t>aximum likelihood (ML) analys</w:t>
      </w:r>
      <w:r w:rsidR="007243AA">
        <w:t>i</w:t>
      </w:r>
      <w:r>
        <w:t xml:space="preserve">s </w:t>
      </w:r>
      <w:r w:rsidR="007243AA">
        <w:t xml:space="preserve">via </w:t>
      </w:r>
      <w:proofErr w:type="spellStart"/>
      <w:r>
        <w:t>RaxML</w:t>
      </w:r>
      <w:proofErr w:type="spellEnd"/>
      <w:r>
        <w:t xml:space="preserve"> </w:t>
      </w:r>
      <w:r w:rsidR="006C380E">
        <w:fldChar w:fldCharType="begin" w:fldLock="1"/>
      </w:r>
      <w:r w:rsidR="007243AA">
        <w:instrText>ADDIN CSL_CITATION { "citationItems" : [ { "id" : "ITEM-1", "itemData" : { "DOI" : "10.1093/bioinformatics/btu033", "ISBN" : "1367-4811", "ISSN" : "14602059", "PMID" : "24451623", "abstract" : "MOTIVATION: Phylogenies are increasingly used in all fields of medical and biological research. Moreover, because of the next-generation sequencing revolution, datasets used for conducting phylogenetic analyses grow at an unprecedented pace. RAxML (Randomized Axelerated Maximum Likelihood) is a popular program for phylogenetic analyses of large datasets under maximum likelihood. Since the last RAxML paper in 2006, it has been continuously maintained and extended to accommodate the increasingly growing input datasets and to serve the needs of the user community.\\n\\nRESULTS: I present some of the most notable new features and extensions of RAxML, such as a substantial extension of substitution models and supported data types, the introduction of SSE3, AVX and AVX2 vector intrinsics, techniques for reducing the memory requirements of the code and a plethora of operations for conducting post-analyses on sets of trees. In addition, an up-to-date 50-page user manual covering all new RAxML options is available.", "author" : [ { "dropping-particle" : "", "family" : "Stamatakis", "given" : "Alexandros", "non-dropping-particle" : "", "parse-names" : false, "suffix" : "" } ], "container-title" : "Bioinformatics", "id" : "ITEM-1", "issue" : "9", "issued" : { "date-parts" : [ [ "2014" ] ] }, "page" : "1312-1313", "title" : "RAxML version 8: A tool for phylogenetic analysis and post-analysis of large phylogenies", "type" : "article-journal", "volume" : "30" }, "uris" : [ "http://www.mendeley.com/documents/?uuid=242d6678-f1ad-3b58-964e-0b955e9f1d19" ] } ], "mendeley" : { "formattedCitation" : "[71]", "plainTextFormattedCitation" : "[71]", "previouslyFormattedCitation" : "[71]" }, "properties" : { "noteIndex" : 0 }, "schema" : "https://github.com/citation-style-language/schema/raw/master/csl-citation.json" }</w:instrText>
      </w:r>
      <w:r w:rsidR="006C380E">
        <w:fldChar w:fldCharType="separate"/>
      </w:r>
      <w:r w:rsidR="007243AA" w:rsidRPr="007243AA">
        <w:rPr>
          <w:noProof/>
        </w:rPr>
        <w:t>[71]</w:t>
      </w:r>
      <w:r w:rsidR="006C380E">
        <w:fldChar w:fldCharType="end"/>
      </w:r>
      <w:r w:rsidR="006C57C7">
        <w:t xml:space="preserve"> </w:t>
      </w:r>
      <w:r>
        <w:t xml:space="preserve">using the basic general time reversible model with gamma distribution (GTRGAMMA), 10000 alternative runs on distinct starting trees, and rapid bootstrapping with consensus tree generation. The ML trees were rooted with a member of subgenus </w:t>
      </w:r>
      <w:r>
        <w:rPr>
          <w:i/>
        </w:rPr>
        <w:t>Longiloba</w:t>
      </w:r>
      <w:r>
        <w:t xml:space="preserve">, </w:t>
      </w:r>
      <w:r>
        <w:rPr>
          <w:i/>
        </w:rPr>
        <w:t>G. longicalyx</w:t>
      </w:r>
      <w:r>
        <w:t xml:space="preserve"> (African F-genome)</w:t>
      </w:r>
      <w:r w:rsidR="007243AA">
        <w:t>.</w:t>
      </w:r>
    </w:p>
    <w:p w14:paraId="2C1A25F6" w14:textId="3ED7194D" w:rsidR="008D24A9" w:rsidRDefault="006C57C7">
      <w:r>
        <w:t>M</w:t>
      </w:r>
      <w:r w:rsidR="007077DE">
        <w:t>olecular evolution</w:t>
      </w:r>
      <w:r>
        <w:t>ary analyses</w:t>
      </w:r>
      <w:r w:rsidR="007077DE">
        <w:t xml:space="preserve"> were </w:t>
      </w:r>
      <w:r>
        <w:t>conducted</w:t>
      </w:r>
      <w:r w:rsidR="007077DE">
        <w:t xml:space="preserve"> in R v</w:t>
      </w:r>
      <w:r w:rsidR="006C380E">
        <w:t xml:space="preserve">3.4.4 </w:t>
      </w:r>
      <w:r w:rsidR="006C380E">
        <w:fldChar w:fldCharType="begin" w:fldLock="1"/>
      </w:r>
      <w:r w:rsidR="007243AA">
        <w:instrText>ADDIN CSL_CITATION { "citationItems" : [ { "id" : "ITEM-1", "itemData" : { "URL" : "https://www.r-project.org/", "author" : [ { "dropping-particle" : "", "family" : "Team", "given" : "R Core", "non-dropping-particle" : "", "parse-names" : false, "suffix" : "" } ], "id" : "ITEM-1", "issued" : { "date-parts" : [ [ "2017" ] ] }, "publisher" : "R Foundation for Statistical Computing", "publisher-place" : "Vienna, Austria", "title" : "R: A language and environment for statistical  computing", "type" : "webpage" }, "uris" : [ "http://www.mendeley.com/documents/?uuid=559f6027-09a9-4ae2-a9d6-049c1d12cd91" ] } ], "mendeley" : { "formattedCitation" : "[72]", "plainTextFormattedCitation" : "[72]", "previouslyFormattedCitation" : "[72]" }, "properties" : { "noteIndex" : 0 }, "schema" : "https://github.com/citation-style-language/schema/raw/master/csl-citation.json" }</w:instrText>
      </w:r>
      <w:r w:rsidR="006C380E">
        <w:fldChar w:fldCharType="separate"/>
      </w:r>
      <w:r w:rsidR="007243AA" w:rsidRPr="007243AA">
        <w:rPr>
          <w:noProof/>
        </w:rPr>
        <w:t>[72]</w:t>
      </w:r>
      <w:r w:rsidR="006C380E">
        <w:fldChar w:fldCharType="end"/>
      </w:r>
      <w:r w:rsidR="007077DE">
        <w:t>. Species divergence estimates were calculated via the [</w:t>
      </w:r>
      <w:proofErr w:type="spellStart"/>
      <w:r w:rsidR="007077DE">
        <w:t>chronoMPL</w:t>
      </w:r>
      <w:proofErr w:type="spellEnd"/>
      <w:r w:rsidR="007077DE">
        <w:t xml:space="preserve">] package (citation), using the </w:t>
      </w:r>
      <w:r w:rsidR="007243AA">
        <w:t xml:space="preserve">divergence estimates previously calculated for the Malvaceae </w:t>
      </w:r>
      <w:r w:rsidR="007243AA">
        <w:fldChar w:fldCharType="begin" w:fldLock="1"/>
      </w:r>
      <w:r w:rsidR="007243AA">
        <w:instrText>ADDIN CSL_CITATION { "citationItems" : [ { "id" : "ITEM-1", "itemData" : { "DOI" : "10.1093/gbe/evx248", "ISSN" : "1759-6653", "abstract" : "\u00a9 The Author 2017. Published by Oxford University Press on behalf of the Society for Molecular Biology and Evolution. Long-distance insular dispersal is associated with divergence and speciation because of founder effects and strong genetic drift. The cotton tribe (Gossypieae) has experienced multiple transoceanic dispersals, generating an aggregate geographic range that encompasses much of the tropics and subtropics worldwide. Two genera in the Gossypieae, Kokia and Gossypioides, exhibit a remarkable geographic disjunction, being restricted to the Hawaiian Islands and Madagascar/East Africa, respectively. We assembled and use de novo genome sequences to address questions regarding the divergence of these two genera from each other and from their sister-group, Gossypium. In addition, we explore processes underlying the genome downsizing that characterizes Kokia and Gossypioides relative to other genera in the tribe. Using 13,000 gene orthologs and synonymous substitution rates, we show that the two disjuncts last shared a common ancestor a 1/45 Ma, or half as long ago as their divergence from Gossypium. We report relative stasis in the transposable element fraction. In comparison to Gossypium, there is loss of a 1/430% of the gene content in the two disjunct genera and a history of genome-wide accumulation of deletions. In both genera, there is a genome-wide bias toward deletions over insertions, and the number of gene losses exceeds the number of gains by a 1/42- to 4-fold. The genomic analyses presented here elucidate genomic consequences of the demographic and biogeographic history of these closest relatives of Gossypium, and enhance their value as phylogenetic outgroups.", "author" : [ { "dropping-particle" : "", "family" : "Grover", "given" : "Corrinne E", "non-dropping-particle" : "", "parse-names" : false, "suffix" : "" }, { "dropping-particle" : "", "family" : "Arick", "given" : "Mark A", "non-dropping-particle" : "", "parse-names" : false, "suffix" : "" }, { "dropping-particle" : "", "family" : "Conover", "given" : "Justin L", "non-dropping-particle" : "", "parse-names" : false, "suffix" : "" }, { "dropping-particle" : "", "family" : "Thrash", "given" : "Adam", "non-dropping-particle" : "", "parse-names" : false, "suffix" : "" }, { "dropping-particle" : "", "family" : "Hu", "given" : "Guanjing", "non-dropping-particle" : "", "parse-names" : false, "suffix" : "" }, { "dropping-particle" : "", "family" : "Sanders", "given" : "William S", "non-dropping-particle" : "", "parse-names" : false, "suffix" : "" }, { "dropping-particle" : "", "family" : "Hsu", "given" : "Chuan-Yu", "non-dropping-particle" : "", "parse-names" : false, "suffix" : "" }, { "dropping-particle" : "", "family" : "Naqvi", "given" : "Rubab Zahra", "non-dropping-particle" : "", "parse-names" : false, "suffix" : "" }, { "dropping-particle" : "", "family" : "Farooq", "given" : "Muhammad", "non-dropping-particle" : "", "parse-names" : false, "suffix" : "" }, { "dropping-particle" : "", "family" : "Li", "given" : "Xiaochong", "non-dropping-particle" : "", "parse-names" : false, "suffix" : "" }, { "dropping-particle" : "", "family" : "Gong", "given" : "Lei", "non-dropping-particle" : "", "parse-names" : false, "suffix" : "" }, { "dropping-particle" : "", "family" : "Mudge", "given" : "Joann", "non-dropping-particle" : "", "parse-names" : false, "suffix" : "" }, { "dropping-particle" : "", "family" : "Ramaraj", "given" : "Thiruvarangan", "non-dropping-particle" : "", "parse-names" : false, "suffix" : "" }, { "dropping-particle" : "", "family" : "Udall", "given" : "Joshua A", "non-dropping-particle" : "", "parse-names" : false, "suffix" : "" }, { "dropping-particle" : "", "family" : "Peterson", "given" : "Daniel G", "non-dropping-particle" : "", "parse-names" : false, "suffix" : "" }, { "dropping-particle" : "", "family" : "Wendel", "given" : "Jonathan F", "non-dropping-particle" : "", "parse-names" : false, "suffix" : "" } ], "container-title" : "Genome Biology and Evolution", "id" : "ITEM-1", "issue" : "12", "issued" : { "date-parts" : [ [ "2017", "12", "1" ] ] }, "page" : "3328-3344", "title" : "Comparative Genomics of an Unusual Biogeographic Disjunction in the Cotton Tribe (Gossypieae) Yields Insights into Genome Downsizing", "type" : "article-journal", "volume" : "9" }, "uris" : [ "http://www.mendeley.com/documents/?uuid=142ff42e-b4ba-4f79-b11e-d8b8917cccc4" ] } ], "mendeley" : { "formattedCitation" : "[25]", "plainTextFormattedCitation" : "[25]", "previouslyFormattedCitation" : "[25]" }, "properties" : { "noteIndex" : 0 }, "schema" : "https://github.com/citation-style-language/schema/raw/master/csl-citation.json" }</w:instrText>
      </w:r>
      <w:r w:rsidR="007243AA">
        <w:fldChar w:fldCharType="separate"/>
      </w:r>
      <w:r w:rsidR="007243AA" w:rsidRPr="007243AA">
        <w:rPr>
          <w:noProof/>
        </w:rPr>
        <w:t>[25]</w:t>
      </w:r>
      <w:r w:rsidR="007243AA">
        <w:fldChar w:fldCharType="end"/>
      </w:r>
      <w:r w:rsidR="007077DE">
        <w:t>. Trees were visualized using the [ape] package</w:t>
      </w:r>
      <w:r w:rsidR="007243AA">
        <w:t xml:space="preserve"> </w:t>
      </w:r>
      <w:r w:rsidR="00064565">
        <w:fldChar w:fldCharType="begin" w:fldLock="1"/>
      </w:r>
      <w:r w:rsidR="00064565">
        <w:instrText>ADDIN CSL_CITATION { "citationItems" : [ { "id" : "ITEM-1", "itemData" : { "DOI" : "10.1093/bioinformatics/btg412", "ISBN" : "1367-4803", "ISSN" : "13674803", "PMID" : "14734327", "abstract" : "Summary: Analysis of Phylogenetics and Evolution (APE) is a package written in the R language for use in molecular evolution and phylogenetics. APE provides both utility functions for reading and writing data and manipulating phylogenetic trees, as well as several advanced methods for phylogenetic and evolutionary analysis (e.g. comparative and population genetic methods). APE takes advantage of the many R functions for statistics and graphics, and also provides a flexible framework for developing and implementing further statistical methods for the analysis of evolutionary processes.", "author" : [ { "dropping-particle" : "", "family" : "Paradis", "given" : "Emmanuel", "non-dropping-particle" : "", "parse-names" : false, "suffix" : "" }, { "dropping-particle" : "", "family" : "Claude", "given" : "Julien", "non-dropping-particle" : "", "parse-names" : false, "suffix" : "" }, { "dropping-particle" : "", "family" : "Strimmer", "given" : "Korbinian", "non-dropping-particle" : "", "parse-names" : false, "suffix" : "" } ], "container-title" : "Bioinformatics", "id" : "ITEM-1", "issue" : "2", "issued" : { "date-parts" : [ [ "2004" ] ] }, "page" : "289-290", "title" : "APE: Analyses of phylogenetics and evolution in R language", "type" : "article-journal", "volume" : "20" }, "uris" : [ "http://www.mendeley.com/documents/?uuid=0075a210-e7dc-4791-a01a-69360664a127" ] } ], "mendeley" : { "formattedCitation" : "[73]", "plainTextFormattedCitation" : "[73]" }, "properties" : { "noteIndex" : 0 }, "schema" : "https://github.com/citation-style-language/schema/raw/master/csl-citation.json" }</w:instrText>
      </w:r>
      <w:r w:rsidR="00064565">
        <w:fldChar w:fldCharType="separate"/>
      </w:r>
      <w:r w:rsidR="00064565" w:rsidRPr="00064565">
        <w:rPr>
          <w:noProof/>
        </w:rPr>
        <w:t>[73]</w:t>
      </w:r>
      <w:r w:rsidR="00064565">
        <w:fldChar w:fldCharType="end"/>
      </w:r>
      <w:r w:rsidR="007077DE">
        <w:t>. Ancestral state reconstructions for genome size were com</w:t>
      </w:r>
      <w:r w:rsidR="007243AA">
        <w:t xml:space="preserve">pleted using </w:t>
      </w:r>
      <w:proofErr w:type="spellStart"/>
      <w:r w:rsidR="007243AA">
        <w:t>fastAnc</w:t>
      </w:r>
      <w:proofErr w:type="spellEnd"/>
      <w:r w:rsidR="007243AA">
        <w:t xml:space="preserve"> from </w:t>
      </w:r>
      <w:proofErr w:type="spellStart"/>
      <w:r w:rsidR="007243AA">
        <w:t>phytools</w:t>
      </w:r>
      <w:proofErr w:type="spellEnd"/>
      <w:r w:rsidR="007243AA">
        <w:t xml:space="preserve"> </w:t>
      </w:r>
      <w:r w:rsidR="007243AA">
        <w:fldChar w:fldCharType="begin" w:fldLock="1"/>
      </w:r>
      <w:r w:rsidR="00064565">
        <w:instrText>ADDIN CSL_CITATION { "citationItems" : [ { "id" : "ITEM-1", "itemData" : { "DOI" : "10.1111/j.2041-210X.2011.00169.x", "ISBN" : "2041-210X", "ISSN" : "2041210X", "PMID" : "22220870", "abstract" : "1.\u2002Here, I present a new, multifunctional phylogenetics package, phytools, for the R statistical computing environment. 2.\u2002The focus of the package is on methods for phylogenetic comparative biology; however, it also includes tools for tree inference, phylogeny input/output, plotting, manipulation and several other tasks. 3.\u2002I describe and tabulate the major methods implemented in phytools, and in addition provide some demonstration of its use in the form of two illustrative examples. 4.\u2002Finally, I conclude by briefly describing an active web-log that I use to document present and future developments for phytools. I also note other web resources for phylogenetics in the R computational environment.", "author" : [ { "dropping-particle" : "", "family" : "Revell", "given" : "Liam J.", "non-dropping-particle" : "", "parse-names" : false, "suffix" : "" } ], "container-title" : "Methods in Ecology and Evolution", "id" : "ITEM-1", "issue" : "2", "issued" : { "date-parts" : [ [ "2012" ] ] }, "page" : "217-223", "title" : "phytools: An R package for phylogenetic comparative biology (and other things)", "type" : "article-journal", "volume" : "3" }, "uris" : [ "http://www.mendeley.com/documents/?uuid=0990992a-0b5a-37e9-b937-05831517888a" ] } ], "mendeley" : { "formattedCitation" : "[74]", "plainTextFormattedCitation" : "[74]", "previouslyFormattedCitation" : "[73]" }, "properties" : { "noteIndex" : 0 }, "schema" : "https://github.com/citation-style-language/schema/raw/master/csl-citation.json" }</w:instrText>
      </w:r>
      <w:r w:rsidR="007243AA">
        <w:fldChar w:fldCharType="separate"/>
      </w:r>
      <w:r w:rsidR="00064565" w:rsidRPr="00064565">
        <w:rPr>
          <w:noProof/>
        </w:rPr>
        <w:t>[74]</w:t>
      </w:r>
      <w:r w:rsidR="007243AA">
        <w:fldChar w:fldCharType="end"/>
      </w:r>
      <w:r w:rsidR="007077DE">
        <w:t xml:space="preserve">. Indels and SNPs were characterized among Houzingenia] using the Genome Analysis </w:t>
      </w:r>
      <w:proofErr w:type="spellStart"/>
      <w:r w:rsidR="007077DE">
        <w:t>ToolKit</w:t>
      </w:r>
      <w:proofErr w:type="spellEnd"/>
      <w:r w:rsidR="007077DE">
        <w:t xml:space="preserve"> (</w:t>
      </w:r>
      <w:proofErr w:type="spellStart"/>
      <w:r w:rsidR="007077DE">
        <w:t>gatk</w:t>
      </w:r>
      <w:proofErr w:type="spellEnd"/>
      <w:r w:rsidR="007077DE">
        <w:t xml:space="preserve">) and the </w:t>
      </w:r>
      <w:r w:rsidR="007077DE">
        <w:rPr>
          <w:i/>
        </w:rPr>
        <w:t>G. raimondii</w:t>
      </w:r>
      <w:r w:rsidR="007077DE">
        <w:t xml:space="preserve"> reference sequence</w:t>
      </w:r>
      <w:r w:rsidR="006C380E">
        <w:t xml:space="preserve"> </w:t>
      </w:r>
      <w:r w:rsidR="006C380E">
        <w:fldChar w:fldCharType="begin" w:fldLock="1"/>
      </w:r>
      <w:r w:rsidR="006C0A1E">
        <w:instrText>ADDIN CSL_CITATION { "citationItems" : [ { "id" : "ITEM-1", "itemData" : { "DOI" : "dx.doi.org/10.1038/nature11798", "ISBN" : "0028-0836", "ISSN" : "00280836", "abstract" : "Polyploidy often confers emergent properties, such as the higher fibre productivity and quality of tetraploid cottons than diploid cottons bred for the same environments. Here we show that an abrupt five-to sixfold ploidy increase approximately 60million years (Myr) ago, and allopolyploidy reuniting divergent Gossypium genomes approximately 1-2 Myr ago, conferred about 30-36-fold duplication of ancestral angiosperm (flowering plant) genes in elite cottons (Gossypium hirsutum and Gossypium barbadense), genetic complexity equalled only by Brassica among sequenced angiosperms. Nascent fibre evolution, before allopolyploidy, is elucidated by comparison of spinnable-fibred Gossypium herbaceum A and non-spinnable Gossypium longicalyx F genomes to one another and the outgroup D genome of non-spinnable Gossypium raimondii. The sequence of a G. hirsutum A t D t (in which t' indicates tetraploid) cultivar reveals many non-reciprocal DNA exchanges between subgenomes that may have contributed to phenotypic innovation and/or other emergent properties such as ecological adaptation by polyploids. Most DNA-level novelty in G. hirsutum recombines alleles from the D-genome progenitor native to its New World habitat and the Old World A-genome progenitor in which spinnable fibre evolved. Coordinated expression changes in proximal groups of functionally distinct genes, including a nuclear mitochondrial DNA block, may account for clusters of cotton-fibre quantitative trait loci affecting diverse traits. Opportunities abound for dissecting emergent properties of other polyploids, particularly angiosperms, by comparison to diploid progenitors and outgroups. \u00a9 2012 Macmillan Publishers Limited. All rights reserved.", "author" : [ { "dropping-particle" : "", "family" : "Paterson", "given" : "A.H. Andrew H", "non-dropping-particle" : "", "parse-names" : false, "suffix" : "" }, { "dropping-particle" : "", "family" : "Wendel", "given" : "Jonathan F J.F.", "non-dropping-particle" : "", "parse-names" : false, "suffix" : "" }, { "dropping-particle" : "", "family" : "Gundlach", "given" : "Heidrun", "non-dropping-particle" : "", "parse-names" : false, "suffix" : "" }, { "dropping-particle" : "", "family" : "Guo", "given" : "Hui", "non-dropping-particle" : "", "parse-names" : false, "suffix" : "" }, { "dropping-particle" : "", "family" : "Jenkins", "given" : "Jerry", "non-dropping-particle" : "", "parse-names" : false, "suffix" : "" }, { "dropping-particle" : "", "family" : "Jin", "given" : "Dianchuan", "non-dropping-particle" : "", "parse-names" : false, "suffix" : "" }, { "dropping-particle" : "", "family" : "Llewellyn", "given" : "Danny", "non-dropping-particle" : "", "parse-names" : false, "suffix" : "" }, { "dropping-particle" : "", "family" : "Showmaker", "given" : "Kurtis C K.C.", "non-dropping-particle" : "", "parse-names" : false, "suffix" : "" }, { "dropping-particle" : "", "family" : "Shu", "given" : "Shengqiang", "non-dropping-particle" : "", "parse-names" : false, "suffix" : "" }, { "dropping-particle" : "", "family" : "Udall", "given" : "Joshua", "non-dropping-particle" : "", "parse-names" : false, "suffix" : "" }, { "dropping-particle" : "", "family" : "Yoo", "given" : "Mi-jeong", "non-dropping-particle" : "", "parse-names" : false, "suffix" : "" }, { "dropping-particle" : "", "family" : "Byers", "given" : "Robert", "non-dropping-particle" : "", "parse-names" : false, "suffix" : "" }, { "dropping-particle" : "", "family" : "Chen", "given" : "Wei", "non-dropping-particle" : "", "parse-names" : false, "suffix" : "" }, { "dropping-particle" : "", "family" : "Doron-Faigenboim", "given" : "Adi", "non-dropping-particle" : "", "parse-names" : false, "suffix" : "" }, { "dropping-particle" : "V", "family" : "Duke", "given" : "M.V. Mary", "non-dropping-particle" : "", "parse-names" : false, "suffix" : "" }, { "dropping-particle" : "", "family" : "Gong", "given" : "Lei", "non-dropping-particle" : "", "parse-names" : false, "suffix" : "" }, { "dropping-particle" : "", "family" : "Grimwood", "given" : "Jane", "non-dropping-particle" : "", "parse-names" : false, "suffix" : "" }, { "dropping-particle" : "", "family" : "Grover", "given" : "Corrinne", "non-dropping-particle" : "", "parse-names" : false, "suffix" : "" }, { "dropping-particle" : "", "family" : "Grupp", "given" : "Kara", "non-dropping-particle" : "", "parse-names" : false, "suffix" : "" }, { "dropping-particle" : "", "family" : "Hu", "given" : "Guanjing", "non-dropping-particle" : "", "parse-names" : false, "suffix" : "" }, { "dropping-particle" : "", "family" : "Lee", "given" : "Tae-ho T.-H.", "non-dropping-particle" : "", "parse-names" : false, "suffix" : "" }, { "dropping-particle" : "", "family" : "Li", "given" : "Jingping", "non-dropping-particle" : "", "parse-names" : false, "suffix" : "" }, { "dropping-particle" : "", "family" : "Lin", "given" : "Lifeng", "non-dropping-particle" : "", "parse-names" : false, "suffix" : "" }, { "dropping-particle" : "", "family" : "Liu", "given" : "Tao", "non-dropping-particle" : "", "parse-names" : false, "suffix" : "" }, { "dropping-particle" : "", "family" : "Marler", "given" : "Barry B.S.", "non-dropping-particle" : "", "parse-names" : false, "suffix" : "" }, { "dropping-particle" : "", "family" : "Page", "given" : "J.T. Justin T", "non-dropping-particle" : "", "parse-names" : false, "suffix" : "" }, { "dropping-particle" : "", "family" : "Roberts", "given" : "A.W. Alison W", "non-dropping-particle" : "", "parse-names" : false, "suffix" : "" }, { "dropping-particle" : "", "family" : "Romanel", "given" : "Elisson", "non-dropping-particle" : "", "parse-names" : false, "suffix" : "" }, { "dropping-particle" : "", "family" : "Sanders", "given" : "W.S. William S", "non-dropping-particle" : "", "parse-names" : false, "suffix" : "" }, { "dropping-particle" : "", "family" : "Szadkowski", "given" : "Emmanuel", "non-dropping-particle" : "", "parse-names" : false, "suffix" : "" }, { "dropping-particle" : "", "family" : "Tan", "given" : "X. Xu", "non-dropping-particle" : "", "parse-names" : false, "suffix" : "" }, { "dropping-particle" : "", "family" : "Tang", "given" : "Haibao", "non-dropping-particle" : "", "parse-names" : false, "suffix" : "" }, { "dropping-particle" : "", "family" : "Xu", "given" : "Chunming", "non-dropping-particle" : "", "parse-names" : false, "suffix" : "" }, { "dropping-particle" : "", "family" : "Wang", "given" : "Jinpeng", "non-dropping-particle" : "", "parse-names" : false, "suffix" : "" }, { "dropping-particle" : "", "family" : "Wang", "given" : "Zining", "non-dropping-particle" : "", "parse-names" : false, "suffix" : "" }, { "dropping-particle" : "", "family" : "Zhang", "given" : "Dong", "non-dropping-particle" : "", "parse-names" : false, "suffix" : "" }, { "dropping-particle" : "", "family" : "Zhang", "given" : "Lan", "non-dropping-particle" : "", "parse-names" : false, "suffix" : "" }, { "dropping-particle" : "", "family" : "Ashrafi", "given" : "Hamid", "non-dropping-particle" : "", "parse-names" : false, "suffix" : "" }, { "dropping-particle" : "", "family" : "Bedon", "given" : "Frank", "non-dropping-particle" : "", "parse-names" : false, "suffix" : "" }, { "dropping-particle" : "", "family" : "Bowers", "given" : "J.E. John E", "non-dropping-particle" : "", "parse-names" : false, "suffix" : "" }, { "dropping-particle" : "", "family" : "Brubaker", "given" : "Curt L C.L.", "non-dropping-particle" : "", "parse-names" : false, "suffix" : "" }, { "dropping-particle" : "", "family" : "Chee", "given" : "P.W. Peng W", "non-dropping-particle" : "", "parse-names" : false, "suffix" : "" }, { "dropping-particle" : "", "family" : "Das", "given" : "Sayan", "non-dropping-particle" : "", "parse-names" : false, "suffix" : "" }, { "dropping-particle" : "", "family" : "Gingle", "given" : "A.R. Alan R", "non-dropping-particle" : "", "parse-names" : false, "suffix" : "" }, { "dropping-particle" : "", "family" : "Haigler", "given" : "C.H. Candace H", "non-dropping-particle" : "", "parse-names" : false, "suffix" : "" }, { "dropping-particle" : "", "family" : "Harker", "given" : "David", "non-dropping-particle" : "", "parse-names" : false, "suffix" : "" }, { "dropping-particle" : "V", "family" : "Hoffmann", "given" : "L.V. Lucia", "non-dropping-particle" : "", "parse-names" : false, "suffix" : "" }, { "dropping-particle" : "", "family" : "Hovav", "given" : "Ran", "non-dropping-particle" : "", "parse-names" : false, "suffix" : "" }, { "dropping-particle" : "", "family" : "Jones", "given" : "Donald C D.C.", "non-dropping-particle" : "", "parse-names" : false, "suffix" : "" }, { "dropping-particle" : "", "family" : "Lemke", "given" : "Cornelia", "non-dropping-particle" : "", "parse-names" : false, "suffix" : "" }, { "dropping-particle" : "", "family" : "Mansoor", "given" : "Shahid", "non-dropping-particle" : "", "parse-names" : false, "suffix" : "" }, { "dropping-particle" : "", "family" : "Rahman", "given" : "Mehboob ur M.U.", "non-dropping-particle" : "", "parse-names" : false, "suffix" : "" }, { "dropping-particle" : "", "family" : "Rainville", "given" : "Lisa N L.N.", "non-dropping-particle" : "", "parse-names" : false, "suffix" : "" }, { "dropping-particle" : "", "family" : "Rambani", "given" : "Aditi", "non-dropping-particle" : "", "parse-names" : false, "suffix" : "" }, { "dropping-particle" : "", "family" : "Reddy", "given" : "Umesh K U.K.", "non-dropping-particle" : "", "parse-names" : false, "suffix" : "" }, { "dropping-particle" : "", "family" : "Rong", "given" : "J.-K. Jun-kang", "non-dropping-particle" : "", "parse-names" : false, "suffix" : "" }, { "dropping-particle" : "", "family" : "Saranga", "given" : "Yehoshua", "non-dropping-particle" : "", "parse-names" : false, "suffix" : "" }, { "dropping-particle" : "", "family" : "Scheffler", "given" : "B.E. Brian E", "non-dropping-particle" : "", "parse-names" : false, "suffix" : "" }, { "dropping-particle" : "", "family" : "Scheffler", "given" : "J.A. Jodi A", "non-dropping-particle" : "", "parse-names" : false, "suffix" : "" }, { "dropping-particle" : "", "family" : "Stelly", "given" : "David M D.M.", "non-dropping-particle" : "", "parse-names" : false, "suffix" : "" }, { "dropping-particle" : "", "family" : "Triplett", "given" : "Barbara A B.A.", "non-dropping-particle" : "", "parse-names" : false, "suffix" : "" }, { "dropping-particle" : "", "family" : "Deynze", "given" : "Allen", "non-dropping-particle" : "Van", "parse-names" : false, "suffix" : "" }, { "dropping-particle" : "", "family" : "Vaslin", "given" : "Maite F S M.F.S.", "non-dropping-particle" : "", "parse-names" : false, "suffix" : "" }, { "dropping-particle" : "", "family" : "Waghmare", "given" : "V.N. Vijay N", "non-dropping-particle" : "", "parse-names" : false, "suffix" : "" }, { "dropping-particle" : "", "family" : "Walford", "given" : "Sally A S.A.", "non-dropping-particle" : "", "parse-names" : false, "suffix" : "" }, { "dropping-particle" : "", "family" : "Wright", "given" : "Robert J R.J.", "non-dropping-particle" : "", "parse-names" : false, "suffix" : "" }, { "dropping-particle" : "", "family" : "Zaki", "given" : "E.A. Essam A", "non-dropping-particle" : "", "parse-names" : false, "suffix" : "" }, { "dropping-particle" : "", "family" : "Zhang", "given" : "Tianzhen", "non-dropping-particle" : "", "parse-names" : false, "suffix" : "" }, { "dropping-particle" : "", "family" : "Dennis", "given" : "Elizabeth S E.S.", "non-dropping-particle" : "", "parse-names" : false, "suffix" : "" }, { "dropping-particle" : "", "family" : "Mayer", "given" : "Klaus F X K.F.X.", "non-dropping-particle" : "", "parse-names" : false, "suffix" : "" }, { "dropping-particle" : "", "family" : "Peterson", "given" : "Daniel G D.G.", "non-dropping-particle" : "", "parse-names" : false, "suffix" : "" }, { "dropping-particle" : "", "family" : "Rokhsar", "given" : "Daniel S D.S.", "non-dropping-particle" : "", "parse-names" : false, "suffix" : "" }, { "dropping-particle" : "", "family" : "Wang", "given" : "Xiyin", "non-dropping-particle" : "", "parse-names" : false, "suffix" : "" }, { "dropping-particle" : "", "family" : "Schmutz", "given" : "Jeremy", "non-dropping-particle" : "", "parse-names" : false, "suffix" : "" } ], "container-title" : "Nature", "id" : "ITEM-1", "issue" : "7429", "issued" : { "date-parts" : [ [ "2012" ] ] }, "note" : "From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Page, Justin T; Roberts, Alison W; Romanel, Elisson; Sanders, William S; Szadkowski, Emmanuel; Tan, X.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E.A. Essam A; Zhang, Tianzhen; Dennis, Elizabeth S; Mayer, Klaus F X; Peterson, Daniel G; Rokhsar, Daniel S; Wang, Xiyin; Schmutz, Jeremy)\n\nFrom Duplicate 2 (Repeated polyploidization of Gossypium genomes and the evolution of spinnable cotton fibres - Paterson, Andrew H; Wendel, Jonathan F; Gundlach, Heidrun; Guo, Hui; Jenkins, Jerry; Jin, Dianchuan; Llewellyn, Danny; Showmaker, Kurtis C; Shu, Shengqiang; Udall, Joshua; Yoo, Mi-jeong; Byers, Robert; Chen, Wei; Doron-Faigenboim, Adi; Duke, Mary V; Gong, Lei; Grimwood, Jane; Grover, Corrinne; Grupp, Kara; Hu, Guanjing; Lee, Tae-ho; Li, Jingping; Lin, Lifeng; Liu, Tao; Marler, Barry S; Page, Justin T; Roberts, Alison W; Romanel, Elisson; Sanders, William S; Szadkowski, Emmanuel; Tan, Xu; Tang, Haibao; Xu, Chunming; Wang, Jinpeng; Wang, Zining; Zhang, Dong; Zhang, Lan; Ashrafi, Hamid; Bedon, Frank; Bowers, John E; Brubaker, Curt L; Chee, Peng W; Das, Sayan; Gingle, Alan R; Haigler, Candace H; Harker, David; Hoffmann, Lucia V; Hovav, Ran; Jones, Donald C; Lemke, Cornelia; Mansoor, Shahid; Rahman, Mehboob ur; Rainville, Lisa N; Rambani, Aditi; Reddy, Umesh K; Rong, Jun-kang; Saranga, Yehoshua; Scheffler, Brian E; Scheffler, Jodi A; Stelly, David M; Triplett, Barbara A; Van Deynze, Allen; Vaslin, Maite F S; Waghmare, Vijay N; Walford, Sally A; Wright, Robert J; Zaki, Essam A; Zhang, Tianzhen; Dennis, Elizabeth S; Mayer, Klaus F X; Peterson, Daniel G; Rokhsar, Daniel S; Wang, Xiyin; Schmutz, Jeremy)\n\n10.1038/nature11798", "page" : "423-427", "publisher" : "Nature Publishing Group, a division of Macmillan Publishers Limited. All Rights Reserved.", "title" : "Repeated polyploidization of Gossypium genomes and the evolution of spinnable cotton fibres", "type" : "article-journal", "volume" : "492" }, "uris" : [ "http://www.mendeley.com/documents/?uuid=7f279605-1cdd-4d59-bb7a-bd3093df91b3" ] } ], "mendeley" : { "formattedCitation" : "[28]", "plainTextFormattedCitation" : "[28]", "previouslyFormattedCitation" : "[28]" }, "properties" : { "noteIndex" : 0 }, "schema" : "https://github.com/citation-style-language/schema/raw/master/csl-citation.json" }</w:instrText>
      </w:r>
      <w:r w:rsidR="006C380E">
        <w:fldChar w:fldCharType="separate"/>
      </w:r>
      <w:r w:rsidR="00FD72FF" w:rsidRPr="00FD72FF">
        <w:rPr>
          <w:noProof/>
        </w:rPr>
        <w:t>[28]</w:t>
      </w:r>
      <w:r w:rsidR="006C380E">
        <w:fldChar w:fldCharType="end"/>
      </w:r>
      <w:r w:rsidR="007077DE">
        <w:t xml:space="preserve">. Distance measures of aligned intergenic regions were estimated via [ape], and indels were characterized by (???). </w:t>
      </w:r>
    </w:p>
    <w:p w14:paraId="63210DB6" w14:textId="4C822554" w:rsidR="008D24A9" w:rsidRDefault="007077DE">
      <w:r>
        <w:rPr>
          <w:b/>
        </w:rPr>
        <w:t xml:space="preserve">Repetitive </w:t>
      </w:r>
      <w:r w:rsidR="006C57C7">
        <w:rPr>
          <w:b/>
        </w:rPr>
        <w:t xml:space="preserve">sequence </w:t>
      </w:r>
      <w:r>
        <w:rPr>
          <w:b/>
        </w:rPr>
        <w:t>characterization</w:t>
      </w:r>
    </w:p>
    <w:p w14:paraId="0617FAE8" w14:textId="0804BE97" w:rsidR="008D24A9" w:rsidRDefault="007077DE">
      <w:r>
        <w:lastRenderedPageBreak/>
        <w:t xml:space="preserve">Reads from only one of the paired-end files (i.e., R1) were filtered and trimmed via Trimmomatic version 0.33 (Bolger, Lohse, and </w:t>
      </w:r>
      <w:proofErr w:type="spellStart"/>
      <w:r>
        <w:t>Usadel</w:t>
      </w:r>
      <w:proofErr w:type="spellEnd"/>
      <w:r>
        <w:t xml:space="preserve"> 2014) to a uniform 95nt (https://github.com/IGBB/D_Cottons_USDA), and then randomly subsampled to represent a 1% genome size equivalent (GSE) for each individual (Hendrix and Stewart 2005; Jonathan F Wendel et al. 2002). These 1% GSEs were combined as input into the RepeatExplorer pipeline</w:t>
      </w:r>
      <w:r w:rsidR="006C380E">
        <w:t xml:space="preserve"> </w:t>
      </w:r>
      <w:r w:rsidR="006C380E">
        <w:fldChar w:fldCharType="begin" w:fldLock="1"/>
      </w:r>
      <w:r w:rsidR="00064565">
        <w:instrText>ADDIN CSL_CITATION { "citationItems" : [ { "id" : "ITEM-1", "itemData" : { "DOI" : "10.1186/1471-2105-11-378", "ISBN" : "1471-2105", "abstract" : "The investigation of plant genome structure and evolution requires comprehensive characterization of repetitive sequences that make up the majority of higher plant nuclear DNA. Since genome-wide characterization of repetitive elements is complicated by their high abundance and diversity, novel approaches based on massively-parallel sequencing are being adapted to facilitate the analysis. It has recently been demonstrated that the low-pass genome sequencing provided by a single 454 sequencing reaction is sufficient to capture information about all major repeat families, thus providing the opportunity for efficient repeat investigation in a wide range of species. However, the development of appropriate data mining tools is required in order to fully utilize this sequencing data for repeat characterization.", "author" : [ { "dropping-particle" : "", "family" : "Nov\u00e1k", "given" : "Petr", "non-dropping-particle" : "", "parse-names" : false, "suffix" : "" }, { "dropping-particle" : "", "family" : "Neumann", "given" : "Pavel", "non-dropping-particle" : "", "parse-names" : false, "suffix" : "" }, { "dropping-particle" : "", "family" : "Macas", "given" : "Ji\u0159\u00ed", "non-dropping-particle" : "", "parse-names" : false, "suffix" : "" } ], "container-title" : "BMC Bioinformatics", "id" : "ITEM-1", "issue" : "1", "issued" : { "date-parts" : [ [ "2010" ] ] }, "page" : "378", "title" : "Graph-based clustering and characterization of repetitive sequences in next-generation sequencing data", "type" : "article-journal", "volume" : "11" }, "uris" : [ "http://www.mendeley.com/documents/?uuid=50d15091-7241-42c2-82f9-a61b8daa4448" ] }, { "id" : "ITEM-2", "itemData" : { "DOI" : "10.1093/bioinformatics/btt054", "ISBN" : "1367-4803", "abstract" : "Motivation: Repetitive DNA makes up large portions of plant and animal nuclear genomes, yet it remains the least-characterized genome component in most species studied so far. Although the recent availability of high-throughput sequencing data provides necessary resources for in-depth investigation of genomic repeats, its utility is hampered by the lack of specialized bioinformatics tools and appropriate computational resources that would enable large-scale repeat analysis to be run by biologically oriented researchers.Results: Here we present RepeatExplorer, a collection of software tools for characterization of repetitive elements, which is accessible via web interface. A key component of the server is the computational pipeline using a graph-based sequence clustering algorithm to facilitate de novo repeat identification without the need for reference databases of known elements. Because the algorithm uses short sequences randomly sampled from the genome as input, it is ideal for analyzing next-generation sequence reads. Additional tools are provided to aid in classification of identified repeats, investigate phylogenetic relationships of retroelements and perform comparative analysis of repeat composition between multiple species. The server allows to analyze several million sequence reads, which typically results in identification of most high and medium copy repeats in higher plant genomes.Implementation and availability: RepeatExplorer was implemented within the Galaxy environment and set up on a public server at http://repeatexplorer.umbr.cas.cz/. Source code and instructions for local installation are available at http://w3lamc.umbr.cas.cz/lamc/resources.php.Contact:macas@umbr.cas.cz", "author" : [ { "dropping-particle" : "", "family" : "Nov\u00e1k", "given" : "Petr", "non-dropping-particle" : "", "parse-names" : false, "suffix" : "" }, { "dropping-particle" : "", "family" : "Neumann", "given" : "Pavel", "non-dropping-particle" : "", "parse-names" : false, "suffix" : "" }, { "dropping-particle" : "", "family" : "Pech", "given" : "Ji\u0159\u00ed", "non-dropping-particle" : "", "parse-names" : false, "suffix" : "" }, { "dropping-particle" : "", "family" : "Steinhaisl", "given" : "Jaroslav", "non-dropping-particle" : "", "parse-names" : false, "suffix" : "" }, { "dropping-particle" : "", "family" : "Macas", "given" : "Ji\u0159\u00ed", "non-dropping-particle" : "", "parse-names" : false, "suffix" : "" } ], "container-title" : "Bioinformatics", "id" : "ITEM-2", "issue" : "6", "issued" : { "date-parts" : [ [ "2013" ] ] }, "note" : "10.1093/bioinformatics/btt054", "page" : "792-793", "title" : "RepeatExplorer: a Galaxy-based web server for genome-wide characterization of eukaryotic repetitive elements from next-generation sequence reads", "type" : "article-journal", "volume" : "29" }, "uris" : [ "http://www.mendeley.com/documents/?uuid=085a6961-cc11-4cb7-9f22-99baf8d02c45" ] } ], "mendeley" : { "formattedCitation" : "[75,76]", "plainTextFormattedCitation" : "[75,76]", "previouslyFormattedCitation" : "[74,75]" }, "properties" : { "noteIndex" : 0 }, "schema" : "https://github.com/citation-style-language/schema/raw/master/csl-citation.json" }</w:instrText>
      </w:r>
      <w:r w:rsidR="006C380E">
        <w:fldChar w:fldCharType="separate"/>
      </w:r>
      <w:r w:rsidR="00064565" w:rsidRPr="00064565">
        <w:rPr>
          <w:noProof/>
        </w:rPr>
        <w:t>[75,76]</w:t>
      </w:r>
      <w:r w:rsidR="006C380E">
        <w:fldChar w:fldCharType="end"/>
      </w:r>
      <w:r>
        <w:t>, which has been successfully used to profile genomic repeats using low-coverage, short read sequencing. Only clusters which contain at least 0.01% of the total input sequences (i.e., 387 reads from a total input of 3</w:t>
      </w:r>
      <w:r w:rsidR="001F0DB3">
        <w:t>,</w:t>
      </w:r>
      <w:r>
        <w:t>872</w:t>
      </w:r>
      <w:r w:rsidR="001F0DB3">
        <w:t>,</w:t>
      </w:r>
      <w:r>
        <w:t>016 reads) were retained for annotation as per Grover</w:t>
      </w:r>
      <w:r w:rsidR="006C380E">
        <w:t xml:space="preserve"> 2018 </w:t>
      </w:r>
      <w:r w:rsidR="006C380E">
        <w:fldChar w:fldCharType="begin" w:fldLock="1"/>
      </w:r>
      <w:r w:rsidR="006C0A1E">
        <w:instrText>ADDIN CSL_CITATION { "citationItems" : [ { "id" : "ITEM-1", "itemData" : { "DOI" : "10.1093/gbe/evx248", "ISSN" : "1759-6653", "abstract" : "\u00a9 The Author 2017. Published by Oxford University Press on behalf of the Society for Molecular Biology and Evolution. Long-distance insular dispersal is associated with divergence and speciation because of founder effects and strong genetic drift. The cotton tribe (Gossypieae) has experienced multiple transoceanic dispersals, generating an aggregate geographic range that encompasses much of the tropics and subtropics worldwide. Two genera in the Gossypieae, Kokia and Gossypioides, exhibit a remarkable geographic disjunction, being restricted to the Hawaiian Islands and Madagascar/East Africa, respectively. We assembled and use de novo genome sequences to address questions regarding the divergence of these two genera from each other and from their sister-group, Gossypium. In addition, we explore processes underlying the genome downsizing that characterizes Kokia and Gossypioides relative to other genera in the tribe. Using 13,000 gene orthologs and synonymous substitution rates, we show that the two disjuncts last shared a common ancestor a 1/45 Ma, or half as long ago as their divergence from Gossypium. We report relative stasis in the transposable element fraction. In comparison to Gossypium, there is loss of a 1/430% of the gene content in the two disjunct genera and a history of genome-wide accumulation of deletions. In both genera, there is a genome-wide bias toward deletions over insertions, and the number of gene losses exceeds the number of gains by a 1/42- to 4-fold. The genomic analyses presented here elucidate genomic consequences of the demographic and biogeographic history of these closest relatives of Gossypium, and enhance their value as phylogenetic outgroups.", "author" : [ { "dropping-particle" : "", "family" : "Grover", "given" : "Corrinne E", "non-dropping-particle" : "", "parse-names" : false, "suffix" : "" }, { "dropping-particle" : "", "family" : "Arick", "given" : "Mark A", "non-dropping-particle" : "", "parse-names" : false, "suffix" : "" }, { "dropping-particle" : "", "family" : "Conover", "given" : "Justin L", "non-dropping-particle" : "", "parse-names" : false, "suffix" : "" }, { "dropping-particle" : "", "family" : "Thrash", "given" : "Adam", "non-dropping-particle" : "", "parse-names" : false, "suffix" : "" }, { "dropping-particle" : "", "family" : "Hu", "given" : "Guanjing", "non-dropping-particle" : "", "parse-names" : false, "suffix" : "" }, { "dropping-particle" : "", "family" : "Sanders", "given" : "William S", "non-dropping-particle" : "", "parse-names" : false, "suffix" : "" }, { "dropping-particle" : "", "family" : "Hsu", "given" : "Chuan-Yu", "non-dropping-particle" : "", "parse-names" : false, "suffix" : "" }, { "dropping-particle" : "", "family" : "Naqvi", "given" : "Rubab Zahra", "non-dropping-particle" : "", "parse-names" : false, "suffix" : "" }, { "dropping-particle" : "", "family" : "Farooq", "given" : "Muhammad", "non-dropping-particle" : "", "parse-names" : false, "suffix" : "" }, { "dropping-particle" : "", "family" : "Li", "given" : "Xiaochong", "non-dropping-particle" : "", "parse-names" : false, "suffix" : "" }, { "dropping-particle" : "", "family" : "Gong", "given" : "Lei", "non-dropping-particle" : "", "parse-names" : false, "suffix" : "" }, { "dropping-particle" : "", "family" : "Mudge", "given" : "Joann", "non-dropping-particle" : "", "parse-names" : false, "suffix" : "" }, { "dropping-particle" : "", "family" : "Ramaraj", "given" : "Thiruvarangan", "non-dropping-particle" : "", "parse-names" : false, "suffix" : "" }, { "dropping-particle" : "", "family" : "Udall", "given" : "Joshua A", "non-dropping-particle" : "", "parse-names" : false, "suffix" : "" }, { "dropping-particle" : "", "family" : "Peterson", "given" : "Daniel G", "non-dropping-particle" : "", "parse-names" : false, "suffix" : "" }, { "dropping-particle" : "", "family" : "Wendel", "given" : "Jonathan F", "non-dropping-particle" : "", "parse-names" : false, "suffix" : "" } ], "container-title" : "Genome Biology and Evolution", "id" : "ITEM-1", "issue" : "12", "issued" : { "date-parts" : [ [ "2017", "12", "1" ] ] }, "page" : "3328-3344", "title" : "Comparative Genomics of an Unusual Biogeographic Disjunction in the Cotton Tribe (Gossypieae) Yields Insights into Genome Downsizing", "type" : "article-journal", "volume" : "9" }, "uris" : [ "http://www.mendeley.com/documents/?uuid=142ff42e-b4ba-4f79-b11e-d8b8917cccc4" ] } ], "mendeley" : { "formattedCitation" : "[25]", "plainTextFormattedCitation" : "[25]", "previouslyFormattedCitation" : "[25]" }, "properties" : { "noteIndex" : 0 }, "schema" : "https://github.com/citation-style-language/schema/raw/master/csl-citation.json" }</w:instrText>
      </w:r>
      <w:r w:rsidR="006C380E">
        <w:fldChar w:fldCharType="separate"/>
      </w:r>
      <w:r w:rsidR="00FD72FF" w:rsidRPr="00FD72FF">
        <w:rPr>
          <w:noProof/>
        </w:rPr>
        <w:t>[25]</w:t>
      </w:r>
      <w:r w:rsidR="006C380E">
        <w:fldChar w:fldCharType="end"/>
      </w:r>
      <w:r>
        <w:t xml:space="preserve">, which uses the RepeatExplorer implementation of RepeatMasker </w:t>
      </w:r>
      <w:r w:rsidR="006C380E">
        <w:fldChar w:fldCharType="begin" w:fldLock="1"/>
      </w:r>
      <w:r w:rsidR="00064565">
        <w:instrText>ADDIN CSL_CITATION { "citationItems" : [ { "id" : "ITEM-1", "itemData" : { "URL" : "http://www.repeatmasker.org", "author" : [ { "dropping-particle" : "", "family" : "Smit", "given" : "A F A", "non-dropping-particle" : "", "parse-names" : false, "suffix" : "" }, { "dropping-particle" : "", "family" : "Hubley", "given" : "R", "non-dropping-particle" : "", "parse-names" : false, "suffix" : "" }, { "dropping-particle" : "", "family" : "Green", "given" : "P", "non-dropping-particle" : "", "parse-names" : false, "suffix" : "" } ], "id" : "ITEM-1", "issued" : { "date-parts" : [ [ "0" ] ] }, "title" : "RepeatMasker Open-4.0", "type" : "webpage" }, "uris" : [ "http://www.mendeley.com/documents/?uuid=64076231-31c1-48a9-a292-18cba02bf86d" ] } ], "mendeley" : { "formattedCitation" : "[77]", "plainTextFormattedCitation" : "[77]", "previouslyFormattedCitation" : "[76]" }, "properties" : { "noteIndex" : 0 }, "schema" : "https://github.com/citation-style-language/schema/raw/master/csl-citation.json" }</w:instrText>
      </w:r>
      <w:r w:rsidR="006C380E">
        <w:fldChar w:fldCharType="separate"/>
      </w:r>
      <w:r w:rsidR="00064565" w:rsidRPr="00064565">
        <w:rPr>
          <w:noProof/>
        </w:rPr>
        <w:t>[77]</w:t>
      </w:r>
      <w:r w:rsidR="006C380E">
        <w:fldChar w:fldCharType="end"/>
      </w:r>
      <w:r>
        <w:t xml:space="preserve"> and a custom cotton-enriched repeat library. Genome occupation of each broad repeat type was calculated (in </w:t>
      </w:r>
      <w:proofErr w:type="spellStart"/>
      <w:r>
        <w:t>megabases</w:t>
      </w:r>
      <w:proofErr w:type="spellEnd"/>
      <w:r>
        <w:t xml:space="preserve">; Mb) for each genome/accession based on the 1% genome representation of the sample and the standardized read length of 95 </w:t>
      </w:r>
      <w:proofErr w:type="gramStart"/>
      <w:r>
        <w:t>nt</w:t>
      </w:r>
      <w:proofErr w:type="gramEnd"/>
      <w:r>
        <w:t xml:space="preserve">. </w:t>
      </w:r>
    </w:p>
    <w:p w14:paraId="07919F02" w14:textId="6C7EFB47" w:rsidR="008D24A9" w:rsidRDefault="00334A49">
      <w:r>
        <w:t>P</w:t>
      </w:r>
      <w:r w:rsidR="007077DE">
        <w:t xml:space="preserve">atterns of repeat </w:t>
      </w:r>
      <w:r>
        <w:t xml:space="preserve">content </w:t>
      </w:r>
      <w:r w:rsidR="007077DE">
        <w:t xml:space="preserve">per genome were determined using the abundance of each cluster in a multivariate dataset. Initial visualization of the data was conducted </w:t>
      </w:r>
      <w:r w:rsidR="007077DE" w:rsidRPr="00411C31">
        <w:rPr>
          <w:highlight w:val="yellow"/>
        </w:rPr>
        <w:t>using both calculated</w:t>
      </w:r>
      <w:r w:rsidR="007077DE">
        <w:t xml:space="preserve"> in R </w:t>
      </w:r>
      <w:r w:rsidR="006C380E">
        <w:fldChar w:fldCharType="begin" w:fldLock="1"/>
      </w:r>
      <w:r w:rsidR="007243AA">
        <w:instrText>ADDIN CSL_CITATION { "citationItems" : [ { "id" : "ITEM-1", "itemData" : { "URL" : "https://www.r-project.org/", "author" : [ { "dropping-particle" : "", "family" : "Team", "given" : "R Core", "non-dropping-particle" : "", "parse-names" : false, "suffix" : "" } ], "id" : "ITEM-1", "issued" : { "date-parts" : [ [ "2017" ] ] }, "publisher" : "R Foundation for Statistical Computing", "publisher-place" : "Vienna, Austria", "title" : "R: A language and environment for statistical  computing", "type" : "webpage" }, "uris" : [ "http://www.mendeley.com/documents/?uuid=559f6027-09a9-4ae2-a9d6-049c1d12cd91" ] } ], "mendeley" : { "formattedCitation" : "[72]", "plainTextFormattedCitation" : "[72]", "previouslyFormattedCitation" : "[72]" }, "properties" : { "noteIndex" : 0 }, "schema" : "https://github.com/citation-style-language/schema/raw/master/csl-citation.json" }</w:instrText>
      </w:r>
      <w:r w:rsidR="006C380E">
        <w:fldChar w:fldCharType="separate"/>
      </w:r>
      <w:r w:rsidR="007243AA" w:rsidRPr="007243AA">
        <w:rPr>
          <w:noProof/>
        </w:rPr>
        <w:t>[72]</w:t>
      </w:r>
      <w:r w:rsidR="006C380E">
        <w:fldChar w:fldCharType="end"/>
      </w:r>
      <w:r w:rsidR="006C380E">
        <w:t xml:space="preserve"> </w:t>
      </w:r>
      <w:r w:rsidR="007077DE">
        <w:t xml:space="preserve">using Principle Coordinate Analysis on read counts, either log normalized (to compare overall patterns of repeats) or normalized by genome size (to compare proportional cluster </w:t>
      </w:r>
      <w:r w:rsidR="00411C31">
        <w:t>size</w:t>
      </w:r>
      <w:r w:rsidR="007077DE">
        <w:t xml:space="preserve">). Differential abundance in cluster occupation was iteratively calculated </w:t>
      </w:r>
      <w:r>
        <w:t xml:space="preserve">at </w:t>
      </w:r>
      <w:r w:rsidR="007077DE">
        <w:t xml:space="preserve">increasing phylogenetic depths to understand the evolution of repeat types </w:t>
      </w:r>
      <w:r>
        <w:t>at different temporal scales</w:t>
      </w:r>
      <w:r w:rsidR="007077DE">
        <w:t>; that is, differentially abundant clusters were determined (1) within species, (2) between sister taxa, and (3) between deeper phylogenetic nodes. For each cluster, the ancestral state was reconstructed and used for comparison in the next analysis. Ancestral state reconstructions were completed using [</w:t>
      </w:r>
      <w:proofErr w:type="spellStart"/>
      <w:r w:rsidR="007077DE">
        <w:t>fastAnc</w:t>
      </w:r>
      <w:proofErr w:type="spellEnd"/>
      <w:r w:rsidR="007077DE">
        <w:t xml:space="preserve">] for reconstruction </w:t>
      </w:r>
      <w:r w:rsidR="006C380E">
        <w:fldChar w:fldCharType="begin" w:fldLock="1"/>
      </w:r>
      <w:r w:rsidR="00064565">
        <w:instrText>ADDIN CSL_CITATION { "citationItems" : [ { "id" : "ITEM-1", "itemData" : { "DOI" : "10.1111/j.2041-210X.2011.00169.x", "ISBN" : "2041-210X", "ISSN" : "2041210X", "PMID" : "22220870", "abstract" : "1.\u2002Here, I present a new, multifunctional phylogenetics package, phytools, for the R statistical computing environment. 2.\u2002The focus of the package is on methods for phylogenetic comparative biology; however, it also includes tools for tree inference, phylogeny input/output, plotting, manipulation and several other tasks. 3.\u2002I describe and tabulate the major methods implemented in phytools, and in addition provide some demonstration of its use in the form of two illustrative examples. 4.\u2002Finally, I conclude by briefly describing an active web-log that I use to document present and future developments for phytools. I also note other web resources for phylogenetics in the R computational environment.", "author" : [ { "dropping-particle" : "", "family" : "Revell", "given" : "Liam J.", "non-dropping-particle" : "", "parse-names" : false, "suffix" : "" } ], "container-title" : "Methods in Ecology and Evolution", "id" : "ITEM-1", "issue" : "2", "issued" : { "date-parts" : [ [ "2012" ] ] }, "page" : "217-223", "title" : "phytools: An R package for phylogenetic comparative biology (and other things)", "type" : "article-journal", "volume" : "3" }, "uris" : [ "http://www.mendeley.com/documents/?uuid=0990992a-0b5a-37e9-b937-05831517888a" ] } ], "mendeley" : { "formattedCitation" : "[74]", "plainTextFormattedCitation" : "[74]", "previouslyFormattedCitation" : "[73]" }, "properties" : { "noteIndex" : 0 }, "schema" : "https://github.com/citation-style-language/schema/raw/master/csl-citation.json" }</w:instrText>
      </w:r>
      <w:r w:rsidR="006C380E">
        <w:fldChar w:fldCharType="separate"/>
      </w:r>
      <w:r w:rsidR="00064565" w:rsidRPr="00064565">
        <w:rPr>
          <w:noProof/>
        </w:rPr>
        <w:t>[74]</w:t>
      </w:r>
      <w:r w:rsidR="006C380E">
        <w:fldChar w:fldCharType="end"/>
      </w:r>
      <w:r w:rsidR="007077DE">
        <w:t xml:space="preserve"> and the </w:t>
      </w:r>
      <w:proofErr w:type="spellStart"/>
      <w:r w:rsidR="007077DE">
        <w:t>fitContinuous</w:t>
      </w:r>
      <w:proofErr w:type="spellEnd"/>
      <w:r w:rsidR="007077DE">
        <w:t xml:space="preserve"> function of [Geiger] </w:t>
      </w:r>
      <w:r w:rsidR="006C380E">
        <w:fldChar w:fldCharType="begin" w:fldLock="1"/>
      </w:r>
      <w:r w:rsidR="00064565">
        <w:instrText>ADDIN CSL_CITATION { "citationItems" : [ { "id" : "ITEM-1", "itemData" : { "DOI" : "10.1093/bioinformatics/btm538", "ISBN" : "1367-4803", "ISSN" : "13674803", "PMID" : "18006550", "abstract" : "SUMMARY: GEIGER is a new software package, written in the R language, to describe evolutionary radiations. GEIGER can carry out simulations, parameter estimation and statistical hypothesis testing. Additionally, GEIGER's simulation algorithms can be used to analyze the statistical power of comparative approaches. AVAILABILITY: This open source software is written entirely in the R language and is freely available through the Comprehensive R Archive Network (CRAN) at http://cran.r-project.org/.", "author" : [ { "dropping-particle" : "", "family" : "Harmon", "given" : "Luke J.", "non-dropping-particle" : "", "parse-names" : false, "suffix" : "" }, { "dropping-particle" : "", "family" : "Weir", "given" : "Jason T.", "non-dropping-particle" : "", "parse-names" : false, "suffix" : "" }, { "dropping-particle" : "", "family" : "Brock", "given" : "Chad D.", "non-dropping-particle" : "", "parse-names" : false, "suffix" : "" }, { "dropping-particle" : "", "family" : "Glor", "given" : "Richard E.", "non-dropping-particle" : "", "parse-names" : false, "suffix" : "" }, { "dropping-particle" : "", "family" : "Challenger", "given" : "Wendell", "non-dropping-particle" : "", "parse-names" : false, "suffix" : "" } ], "container-title" : "Bioinformatics", "id" : "ITEM-1", "issue" : "1", "issued" : { "date-parts" : [ [ "2008" ] ] }, "page" : "129-131", "title" : "GEIGER: Investigating evolutionary radiations", "type" : "article-journal", "volume" : "24" }, "uris" : [ "http://www.mendeley.com/documents/?uuid=5653e4be-5b49-38f8-a4c0-80c84f8e2f3a" ] } ], "mendeley" : { "formattedCitation" : "[78]", "plainTextFormattedCitation" : "[78]", "previouslyFormattedCitation" : "[77]" }, "properties" : { "noteIndex" : 0 }, "schema" : "https://github.com/citation-style-language/schema/raw/master/csl-citation.json" }</w:instrText>
      </w:r>
      <w:r w:rsidR="006C380E">
        <w:fldChar w:fldCharType="separate"/>
      </w:r>
      <w:r w:rsidR="00064565" w:rsidRPr="00064565">
        <w:rPr>
          <w:noProof/>
        </w:rPr>
        <w:t>[78]</w:t>
      </w:r>
      <w:r w:rsidR="006C380E">
        <w:fldChar w:fldCharType="end"/>
      </w:r>
      <w:r w:rsidR="006C380E">
        <w:t xml:space="preserve"> </w:t>
      </w:r>
      <w:r w:rsidR="007077DE">
        <w:t>for visualization. All analyses are available at (https://github.com/IGBB/D_Cottons_USDA).</w:t>
      </w:r>
    </w:p>
    <w:p w14:paraId="788DC8AB" w14:textId="77777777" w:rsidR="008D24A9" w:rsidRDefault="008D24A9"/>
    <w:p w14:paraId="402066CC" w14:textId="0E948D52" w:rsidR="008D24A9" w:rsidRDefault="007077DE">
      <w:r w:rsidRPr="00411C31">
        <w:rPr>
          <w:i/>
        </w:rPr>
        <w:t>Repeat heterogeneity and relative age</w:t>
      </w:r>
      <w:r w:rsidR="00334A49">
        <w:t xml:space="preserve">. </w:t>
      </w:r>
      <w:r>
        <w:t xml:space="preserve">Relative cluster age was approximated using the among-read divergence profile of each cluster, as previously used for </w:t>
      </w:r>
      <w:proofErr w:type="spellStart"/>
      <w:r>
        <w:t>Fritillaria</w:t>
      </w:r>
      <w:proofErr w:type="spellEnd"/>
      <w:r w:rsidR="006C380E">
        <w:t xml:space="preserve"> </w:t>
      </w:r>
      <w:r w:rsidR="006C380E">
        <w:fldChar w:fldCharType="begin" w:fldLock="1"/>
      </w:r>
      <w:r w:rsidR="00064565">
        <w:instrText>ADDIN CSL_CITATION { "citationItems" : [ { "id" : "ITEM-1", "itemData" : { "DOI" : "10.1111/nph.13471", "ISBN" : "1469-8137", "abstract" : "* Plants exhibit an extraordinary range of genome sizes, varying by &gt;\u00a02000-fold between the smallest and largest recorded values. In the absence of polyploidy, changes in the amount of repetitive DNA (transposable elements and tandem repeats) are primarily responsible for genome size differences between species. However, there is ongoing debate regarding the relative importance of amplification of repetitive DNA versus its deletion in governing genome size. * Using data from 454 sequencing, we analysed the most repetitive fraction of some of the largest known genomes for diploid plant species, from members of Fritillaria. * We revealed that genomic expansion has not resulted from the recent massive amplification of just a handful of repeat families, as shown in species with smaller genomes. Instead, the bulk of these immense genomes is composed of highly heterogeneous, relatively low-abundance repeat-derived DNA, supporting a scenario where amplified repeats continually accumulate due to infrequent DNA removal. * Our results indicate that a lack of deletion and low turnover of repetitive DNA are major contributors to the evolution of extremely large genomes and show that their size cannot simply be accounted for by the activity of a small number of high-abundance repeat families.", "author" : [ { "dropping-particle" : "", "family" : "Kelly", "given" : "Laura J", "non-dropping-particle" : "", "parse-names" : false, "suffix" : "" }, { "dropping-particle" : "", "family" : "Renny-Byfield", "given" : "Simon", "non-dropping-particle" : "", "parse-names" : false, "suffix" : "" }, { "dropping-particle" : "", "family" : "Pellicer", "given" : "Jaume", "non-dropping-particle" : "", "parse-names" : false, "suffix" : "" }, { "dropping-particle" : "", "family" : "Macas", "given" : "Ji\u0159\u00ed", "non-dropping-particle" : "", "parse-names" : false, "suffix" : "" }, { "dropping-particle" : "", "family" : "Nov\u00e1k", "given" : "Petr", "non-dropping-particle" : "", "parse-names" : false, "suffix" : "" }, { "dropping-particle" : "", "family" : "Neumann", "given" : "Pavel", "non-dropping-particle" : "", "parse-names" : false, "suffix" : "" }, { "dropping-particle" : "", "family" : "Lysak", "given" : "Martin A", "non-dropping-particle" : "", "parse-names" : false, "suffix" : "" }, { "dropping-particle" : "", "family" : "Day", "given" : "Peter D", "non-dropping-particle" : "", "parse-names" : false, "suffix" : "" }, { "dropping-particle" : "", "family" : "Berger", "given" : "Madeleine", "non-dropping-particle" : "", "parse-names" : false, "suffix" : "" }, { "dropping-particle" : "", "family" : "Fay", "given" : "Michael F", "non-dropping-particle" : "", "parse-names" : false, "suffix" : "" }, { "dropping-particle" : "", "family" : "Nichols", "given" : "Richard A", "non-dropping-particle" : "", "parse-names" : false, "suffix" : "" }, { "dropping-particle" : "", "family" : "Leitch", "given" : "Andrew R", "non-dropping-particle" : "", "parse-names" : false, "suffix" : "" }, { "dropping-particle" : "", "family" : "Leitch", "given" : "Ilia J", "non-dropping-particle" : "", "parse-names" : false, "suffix" : "" } ], "container-title" : "New Phytologist", "id" : "ITEM-1", "issue" : "2", "issued" : { "date-parts" : [ [ "2015" ] ] }, "page" : "596-607", "title" : "Analysis of the giant genomes of Fritillaria (Liliaceae) indicates that a lack of DNA removal characterizes extreme expansions in genome size", "type" : "article-journal", "volume" : "208" }, "uris" : [ "http://www.mendeley.com/documents/?uuid=0fb0a5ca-79b1-46cb-b851-5cd8968f64a9" ] } ], "mendeley" : { "formattedCitation" : "[79]", "plainTextFormattedCitation" : "[79]", "previouslyFormattedCitation" : "[78]" }, "properties" : { "noteIndex" : 0 }, "schema" : "https://github.com/citation-style-language/schema/raw/master/csl-citation.json" }</w:instrText>
      </w:r>
      <w:r w:rsidR="006C380E">
        <w:fldChar w:fldCharType="separate"/>
      </w:r>
      <w:r w:rsidR="00064565" w:rsidRPr="00064565">
        <w:rPr>
          <w:noProof/>
        </w:rPr>
        <w:t>[79]</w:t>
      </w:r>
      <w:r w:rsidR="006C380E">
        <w:fldChar w:fldCharType="end"/>
      </w:r>
      <w:r>
        <w:t xml:space="preserve">, dandelion </w:t>
      </w:r>
      <w:r w:rsidR="006C380E">
        <w:fldChar w:fldCharType="begin" w:fldLock="1"/>
      </w:r>
      <w:r w:rsidR="00064565">
        <w:instrText>ADDIN CSL_CITATION { "citationItems" : [ { "id" : "ITEM-1", "itemData" : { "DOI" : "10.1186/s12864-016-3234-9", "ISBN" : "1471-2164", "abstract" : "Transposable elements (TEs) are mobile pieces of genetic information with high mutagenic potential for the host genome. Transposition is often neutral or deleterious but may also generate potentially adaptive genetic variation. This additional source of variation could be especially relevant in non-recombining species reproducing asexually. However, evidence is lacking to determine the relevance of TEs in plant asexual genome evolution and their associated effects. Here, we characterize the repetitive fraction of the genome of the common dandelion, Taraxacum officinale and compare it between five accessions from the same apomictic lineage. The main objective of this study is to evaluate the extent of within-lineage divergence attributed to TE content and activity. We examined the repetitive genomic contribution, diversity, transcription and methylation changes to characterize accession-specific TEs.", "author" : [ { "dropping-particle" : "", "family" : "Ferreira de Carvalho", "given" : "Julie", "non-dropping-particle" : "", "parse-names" : false, "suffix" : "" }, { "dropping-particle" : "", "family" : "Jager", "given" : "Victor", "non-dropping-particle" : "de", "parse-names" : false, "suffix" : "" }, { "dropping-particle" : "", "family" : "Gurp", "given" : "Thomas P", "non-dropping-particle" : "van", "parse-names" : false, "suffix" : "" }, { "dropping-particle" : "", "family" : "Wagemaker", "given" : "Niels C A M", "non-dropping-particle" : "", "parse-names" : false, "suffix" : "" }, { "dropping-particle" : "", "family" : "Verhoeven", "given" : "Koen J F", "non-dropping-particle" : "", "parse-names" : false, "suffix" : "" } ], "container-title" : "BMC Genomics", "id" : "ITEM-1", "issue" : "1", "issued" : { "date-parts" : [ [ "2016" ] ] }, "page" : "884", "title" : "Recent and dynamic transposable elements contribute to genomic divergence under asexuality", "type" : "article-journal", "volume" : "17" }, "uris" : [ "http://www.mendeley.com/documents/?uuid=3a0ae90c-e1d2-4a77-a984-8cfeae25bbee" ] } ], "mendeley" : { "formattedCitation" : "[80]", "plainTextFormattedCitation" : "[80]", "previouslyFormattedCitation" : "[79]" }, "properties" : { "noteIndex" : 0 }, "schema" : "https://github.com/citation-style-language/schema/raw/master/csl-citation.json" }</w:instrText>
      </w:r>
      <w:r w:rsidR="006C380E">
        <w:fldChar w:fldCharType="separate"/>
      </w:r>
      <w:r w:rsidR="00064565" w:rsidRPr="00064565">
        <w:rPr>
          <w:noProof/>
        </w:rPr>
        <w:t>[80]</w:t>
      </w:r>
      <w:r w:rsidR="006C380E">
        <w:fldChar w:fldCharType="end"/>
      </w:r>
      <w:r>
        <w:t xml:space="preserve">, and </w:t>
      </w:r>
      <w:r>
        <w:rPr>
          <w:i/>
          <w:shd w:val="clear" w:color="auto" w:fill="FFFF00"/>
        </w:rPr>
        <w:t>Kokia</w:t>
      </w:r>
      <w:r>
        <w:t>/</w:t>
      </w:r>
      <w:r>
        <w:rPr>
          <w:i/>
          <w:shd w:val="clear" w:color="auto" w:fill="FFFF00"/>
        </w:rPr>
        <w:t>Gossypioides</w:t>
      </w:r>
      <w:r w:rsidR="006C380E">
        <w:rPr>
          <w:i/>
          <w:shd w:val="clear" w:color="auto" w:fill="FFFF00"/>
        </w:rPr>
        <w:t xml:space="preserve"> </w:t>
      </w:r>
      <w:r w:rsidR="006C380E">
        <w:rPr>
          <w:i/>
          <w:shd w:val="clear" w:color="auto" w:fill="FFFF00"/>
        </w:rPr>
        <w:fldChar w:fldCharType="begin" w:fldLock="1"/>
      </w:r>
      <w:r w:rsidR="006C0A1E">
        <w:rPr>
          <w:i/>
          <w:shd w:val="clear" w:color="auto" w:fill="FFFF00"/>
        </w:rPr>
        <w:instrText>ADDIN CSL_CITATION { "citationItems" : [ { "id" : "ITEM-1", "itemData" : { "DOI" : "10.1093/gbe/evx248", "ISSN" : "1759-6653", "abstract" : "\u00a9 The Author 2017. Published by Oxford University Press on behalf of the Society for Molecular Biology and Evolution. Long-distance insular dispersal is associated with divergence and speciation because of founder effects and strong genetic drift. The cotton tribe (Gossypieae) has experienced multiple transoceanic dispersals, generating an aggregate geographic range that encompasses much of the tropics and subtropics worldwide. Two genera in the Gossypieae, Kokia and Gossypioides, exhibit a remarkable geographic disjunction, being restricted to the Hawaiian Islands and Madagascar/East Africa, respectively. We assembled and use de novo genome sequences to address questions regarding the divergence of these two genera from each other and from their sister-group, Gossypium. In addition, we explore processes underlying the genome downsizing that characterizes Kokia and Gossypioides relative to other genera in the tribe. Using 13,000 gene orthologs and synonymous substitution rates, we show that the two disjuncts last shared a common ancestor a 1/45 Ma, or half as long ago as their divergence from Gossypium. We report relative stasis in the transposable element fraction. In comparison to Gossypium, there is loss of a 1/430% of the gene content in the two disjunct genera and a history of genome-wide accumulation of deletions. In both genera, there is a genome-wide bias toward deletions over insertions, and the number of gene losses exceeds the number of gains by a 1/42- to 4-fold. The genomic analyses presented here elucidate genomic consequences of the demographic and biogeographic history of these closest relatives of Gossypium, and enhance their value as phylogenetic outgroups.", "author" : [ { "dropping-particle" : "", "family" : "Grover", "given" : "Corrinne E", "non-dropping-particle" : "", "parse-names" : false, "suffix" : "" }, { "dropping-particle" : "", "family" : "Arick", "given" : "Mark A", "non-dropping-particle" : "", "parse-names" : false, "suffix" : "" }, { "dropping-particle" : "", "family" : "Conover", "given" : "Justin L", "non-dropping-particle" : "", "parse-names" : false, "suffix" : "" }, { "dropping-particle" : "", "family" : "Thrash", "given" : "Adam", "non-dropping-particle" : "", "parse-names" : false, "suffix" : "" }, { "dropping-particle" : "", "family" : "Hu", "given" : "Guanjing", "non-dropping-particle" : "", "parse-names" : false, "suffix" : "" }, { "dropping-particle" : "", "family" : "Sanders", "given" : "William S", "non-dropping-particle" : "", "parse-names" : false, "suffix" : "" }, { "dropping-particle" : "", "family" : "Hsu", "given" : "Chuan-Yu", "non-dropping-particle" : "", "parse-names" : false, "suffix" : "" }, { "dropping-particle" : "", "family" : "Naqvi", "given" : "Rubab Zahra", "non-dropping-particle" : "", "parse-names" : false, "suffix" : "" }, { "dropping-particle" : "", "family" : "Farooq", "given" : "Muhammad", "non-dropping-particle" : "", "parse-names" : false, "suffix" : "" }, { "dropping-particle" : "", "family" : "Li", "given" : "Xiaochong", "non-dropping-particle" : "", "parse-names" : false, "suffix" : "" }, { "dropping-particle" : "", "family" : "Gong", "given" : "Lei", "non-dropping-particle" : "", "parse-names" : false, "suffix" : "" }, { "dropping-particle" : "", "family" : "Mudge", "given" : "Joann", "non-dropping-particle" : "", "parse-names" : false, "suffix" : "" }, { "dropping-particle" : "", "family" : "Ramaraj", "given" : "Thiruvarangan", "non-dropping-particle" : "", "parse-names" : false, "suffix" : "" }, { "dropping-particle" : "", "family" : "Udall", "given" : "Joshua A", "non-dropping-particle" : "", "parse-names" : false, "suffix" : "" }, { "dropping-particle" : "", "family" : "Peterson", "given" : "Daniel G", "non-dropping-particle" : "", "parse-names" : false, "suffix" : "" }, { "dropping-particle" : "", "family" : "Wendel", "given" : "Jonathan F", "non-dropping-particle" : "", "parse-names" : false, "suffix" : "" } ], "container-title" : "Genome Biology and Evolution", "id" : "ITEM-1", "issue" : "12", "issued" : { "date-parts" : [ [ "2017", "12", "1" ] ] }, "page" : "3328-3344", "title" : "Comparative Genomics of an Unusual Biogeographic Disjunction in the Cotton Tribe (Gossypieae) Yields Insights into Genome Downsizing", "type" : "article-journal", "volume" : "9" }, "uris" : [ "http://www.mendeley.com/documents/?uuid=142ff42e-b4ba-4f79-b11e-d8b8917cccc4" ] } ], "mendeley" : { "formattedCitation" : "[25]", "plainTextFormattedCitation" : "[25]", "previouslyFormattedCitation" : "[25]" }, "properties" : { "noteIndex" : 0 }, "schema" : "https://github.com/citation-style-language/schema/raw/master/csl-citation.json" }</w:instrText>
      </w:r>
      <w:r w:rsidR="006C380E">
        <w:rPr>
          <w:i/>
          <w:shd w:val="clear" w:color="auto" w:fill="FFFF00"/>
        </w:rPr>
        <w:fldChar w:fldCharType="separate"/>
      </w:r>
      <w:r w:rsidR="00FD72FF" w:rsidRPr="00FD72FF">
        <w:rPr>
          <w:noProof/>
          <w:shd w:val="clear" w:color="auto" w:fill="FFFF00"/>
        </w:rPr>
        <w:t>[25]</w:t>
      </w:r>
      <w:r w:rsidR="006C380E">
        <w:rPr>
          <w:i/>
          <w:shd w:val="clear" w:color="auto" w:fill="FFFF00"/>
        </w:rPr>
        <w:fldChar w:fldCharType="end"/>
      </w:r>
      <w:r>
        <w:t xml:space="preserve">, sister outgroup genera to </w:t>
      </w:r>
      <w:r>
        <w:rPr>
          <w:i/>
        </w:rPr>
        <w:t>Gossypium</w:t>
      </w:r>
      <w:r>
        <w:t xml:space="preserve">. Briefly, cluster-by-cluster all-versus-all </w:t>
      </w:r>
      <w:proofErr w:type="spellStart"/>
      <w:r>
        <w:t>BLASTn</w:t>
      </w:r>
      <w:proofErr w:type="spellEnd"/>
      <w:r w:rsidR="006C380E">
        <w:t xml:space="preserve"> </w:t>
      </w:r>
      <w:r w:rsidR="006C380E">
        <w:fldChar w:fldCharType="begin" w:fldLock="1"/>
      </w:r>
      <w:r w:rsidR="00064565">
        <w:instrText>ADDIN CSL_CITATION { "citationItems" : [ { "id" : "ITEM-1", "itemData" : { "DOI" : "10.1093/nar/gkt282", "ISBN" : "0305-1048", "abstract" : "The Basic Local Alignment Search Tool (BLAST) website at the National Center for Biotechnology (NCBI) is an important resource for searching and aligning sequences. A new BLAST report allows faster loading of alignments, adds navigation aids, allows easy downloading of subject sequences and reports and has improved usability. Here, we describe these improvements to the BLAST report, discuss design decisions, describe other improvements to the search page and database documentation and outline plans for future development. The NCBI BLAST URL is http://blast.ncbi.nlm.nih.gov.", "author" : [ { "dropping-particle" : "", "family" : "Boratyn", "given" : "Grzegorz M", "non-dropping-particle" : "", "parse-names" : false, "suffix" : "" }, { "dropping-particle" : "", "family" : "Camacho", "given" : "Christiam", "non-dropping-particle" : "", "parse-names" : false, "suffix" : "" }, { "dropping-particle" : "", "family" : "Cooper", "given" : "Peter S", "non-dropping-particle" : "", "parse-names" : false, "suffix" : "" }, { "dropping-particle" : "", "family" : "Coulouris", "given" : "George", "non-dropping-particle" : "", "parse-names" : false, "suffix" : "" }, { "dropping-particle" : "", "family" : "Fong", "given" : "Amelia", "non-dropping-particle" : "", "parse-names" : false, "suffix" : "" }, { "dropping-particle" : "", "family" : "Ma", "given" : "Ning", "non-dropping-particle" : "", "parse-names" : false, "suffix" : "" }, { "dropping-particle" : "", "family" : "Madden", "given" : "Thomas L", "non-dropping-particle" : "", "parse-names" : false, "suffix" : "" }, { "dropping-particle" : "", "family" : "Matten", "given" : "Wayne T", "non-dropping-particle" : "", "parse-names" : false, "suffix" : "" }, { "dropping-particle" : "", "family" : "McGinnis", "given" : "Scott D", "non-dropping-particle" : "", "parse-names" : false, "suffix" : "" }, { "dropping-particle" : "", "family" : "Merezhuk", "given" : "Yuri", "non-dropping-particle" : "", "parse-names" : false, "suffix" : "" }, { "dropping-particle" : "", "family" : "Raytselis", "given" : "Yan", "non-dropping-particle" : "", "parse-names" : false, "suffix" : "" }, { "dropping-particle" : "", "family" : "Sayers", "given" : "Eric W", "non-dropping-particle" : "", "parse-names" : false, "suffix" : "" }, { "dropping-particle" : "", "family" : "Tao", "given" : "Tao", "non-dropping-particle" : "", "parse-names" : false, "suffix" : "" }, { "dropping-particle" : "", "family" : "Ye", "given" : "Jian", "non-dropping-particle" : "", "parse-names" : false, "suffix" : "" }, { "dropping-particle" : "", "family" : "Zaretskaya", "given" : "Irena", "non-dropping-particle" : "", "parse-names" : false, "suffix" : "" } ], "container-title" : "Nucleic Acids Research", "id" : "ITEM-1", "issue" : "W1", "issued" : { "date-parts" : [ [ "2013" ] ] }, "note" : "10.1093/nar/gkt282", "page" : "W29-W33", "title" : "BLAST: a more efficient report with usability improvements", "type" : "article-journal", "volume" : "41" }, "uris" : [ "http://www.mendeley.com/documents/?uuid=e58c31fe-871e-45ef-8934-3eb0da8d94a5" ] }, { "id" : "ITEM-2", "itemData" : { "DOI" : "10.1186/1471-2105-10-421", "ISBN" : "1471-2105 (Electronic)\\r1471-2105 (Linking)", "ISSN" : "1471-2105", "PMID" : "20003500", "abstract" : "BACKGROUND: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 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 CONCLUSION: The new BLAST command-line applications, compared to the current BLAST tools, demonstrate substantial speed improvements for long queries as well as chromosome length database sequences. We have also improved the user interface of the command-line applications.", "author" : [ { "dropping-particle" : "", "family" : "Camacho", "given" : "Christiam", "non-dropping-particle" : "", "parse-names" : false, "suffix" : "" }, { "dropping-particle" : "", "family" : "Coulouris", "given" : "George", "non-dropping-particle" : "", "parse-names" : false, "suffix" : "" }, { "dropping-particle" : "", "family" : "Avagyan", "given" : "Vahram", "non-dropping-particle" : "", "parse-names" : false, "suffix" : "" }, { "dropping-particle" : "", "family" : "Ma", "given" : "Ning", "non-dropping-particle" : "", "parse-names" : false, "suffix" : "" }, { "dropping-particle" : "", "family" : "Papadopoulos", "given" : "Jason", "non-dropping-particle" : "", "parse-names" : false, "suffix" : "" }, { "dropping-particle" : "", "family" : "Bealer", "given" : "Kevin", "non-dropping-particle" : "", "parse-names" : false, "suffix" : "" }, { "dropping-particle" : "", "family" : "Madden", "given" : "Thomas L", "non-dropping-particle" : "", "parse-names" : false, "suffix" : "" } ], "container-title" : "BMC Bioinformatics", "id" : "ITEM-2", "issue" : "1", "issued" : { "date-parts" : [ [ "2009" ] ] }, "page" : "421", "title" : "BLAST+: architecture and applications", "type" : "article-journal", "volume" : "10" }, "uris" : [ "http://www.mendeley.com/documents/?uuid=94727efc-c64f-3a80-aaac-1551a55e309b" ] } ], "mendeley" : { "formattedCitation" : "[81,82]", "plainTextFormattedCitation" : "[81,82]", "previouslyFormattedCitation" : "[80,81]" }, "properties" : { "noteIndex" : 0 }, "schema" : "https://github.com/citation-style-language/schema/raw/master/csl-citation.json" }</w:instrText>
      </w:r>
      <w:r w:rsidR="006C380E">
        <w:fldChar w:fldCharType="separate"/>
      </w:r>
      <w:r w:rsidR="00064565" w:rsidRPr="00064565">
        <w:rPr>
          <w:noProof/>
        </w:rPr>
        <w:t>[81,82]</w:t>
      </w:r>
      <w:r w:rsidR="006C380E">
        <w:fldChar w:fldCharType="end"/>
      </w:r>
      <w:r>
        <w:t xml:space="preserve"> searches were conducted using the same BLAST parameters implemented in RepeatExplorer. A pairwise percent identity histogram was generated for each cluster, and regression models were used to describe the trend (i.e., biased toward high-identity, “young” or lower-identity, “older” element reads) using Bayesian Information Criterion</w:t>
      </w:r>
      <w:r w:rsidR="00581B24">
        <w:t xml:space="preserve"> </w:t>
      </w:r>
      <w:r w:rsidR="00581B24">
        <w:fldChar w:fldCharType="begin" w:fldLock="1"/>
      </w:r>
      <w:r w:rsidR="00064565">
        <w:instrText>ADDIN CSL_CITATION { "citationItems" : [ { "id" : "ITEM-1", "itemData" : { "DOI" : "10.1214/aos/1176344136", "ISBN" : "0090-5364", "ISSN" : "0090-5364", "abstract" : "The problem of selecting one of a number of models of different dimensions is treated by finding its Bayes solution, and evaluating the leading terms of its asymptotic expansion. These terms are a valid large-sample criterion beyond the Bayesian context, since they do not depend on the a priori distribution.", "author" : [ { "dropping-particle" : "", "family" : "Schwarz", "given" : "Gideon", "non-dropping-particle" : "", "parse-names" : false, "suffix" : "" } ], "container-title" : "The Annals of Statistics", "id" : "ITEM-1", "issue" : "2", "issued" : { "date-parts" : [ [ "1978", "3" ] ] }, "language" : "en", "page" : "461-464", "publisher" : "The Institute of Mathematical Statistics", "title" : "Estimating the Dimension of a Model", "type" : "article-journal", "volume" : "6" }, "uris" : [ "http://www.mendeley.com/documents/?uuid=1ae1b572-6c15-4465-8d41-9680fbb75bc2" ] } ], "mendeley" : { "formattedCitation" : "[83]", "plainTextFormattedCitation" : "[83]", "previouslyFormattedCitation" : "[82]" }, "properties" : { "noteIndex" : 0 }, "schema" : "https://github.com/citation-style-language/schema/raw/master/csl-citation.json" }</w:instrText>
      </w:r>
      <w:r w:rsidR="00581B24">
        <w:fldChar w:fldCharType="separate"/>
      </w:r>
      <w:r w:rsidR="00064565" w:rsidRPr="00064565">
        <w:rPr>
          <w:noProof/>
        </w:rPr>
        <w:t>[83]</w:t>
      </w:r>
      <w:r w:rsidR="00581B24">
        <w:fldChar w:fldCharType="end"/>
      </w:r>
      <w:r>
        <w:t xml:space="preserve"> to select the model with the most confidence; specific parameters can be found in </w:t>
      </w:r>
      <w:r w:rsidR="00581B24">
        <w:fldChar w:fldCharType="begin" w:fldLock="1"/>
      </w:r>
      <w:r w:rsidR="006C0A1E">
        <w:instrText>ADDIN CSL_CITATION { "citationItems" : [ { "id" : "ITEM-1", "itemData" : { "DOI" : "10.1093/gbe/evx248", "ISSN" : "1759-6653", "abstract" : "\u00a9 The Author 2017. Published by Oxford University Press on behalf of the Society for Molecular Biology and Evolution. Long-distance insular dispersal is associated with divergence and speciation because of founder effects and strong genetic drift. The cotton tribe (Gossypieae) has experienced multiple transoceanic dispersals, generating an aggregate geographic range that encompasses much of the tropics and subtropics worldwide. Two genera in the Gossypieae, Kokia and Gossypioides, exhibit a remarkable geographic disjunction, being restricted to the Hawaiian Islands and Madagascar/East Africa, respectively. We assembled and use de novo genome sequences to address questions regarding the divergence of these two genera from each other and from their sister-group, Gossypium. In addition, we explore processes underlying the genome downsizing that characterizes Kokia and Gossypioides relative to other genera in the tribe. Using 13,000 gene orthologs and synonymous substitution rates, we show that the two disjuncts last shared a common ancestor a 1/45 Ma, or half as long ago as their divergence from Gossypium. We report relative stasis in the transposable element fraction. In comparison to Gossypium, there is loss of a 1/430% of the gene content in the two disjunct genera and a history of genome-wide accumulation of deletions. In both genera, there is a genome-wide bias toward deletions over insertions, and the number of gene losses exceeds the number of gains by a 1/42- to 4-fold. The genomic analyses presented here elucidate genomic consequences of the demographic and biogeographic history of these closest relatives of Gossypium, and enhance their value as phylogenetic outgroups.", "author" : [ { "dropping-particle" : "", "family" : "Grover", "given" : "Corrinne E", "non-dropping-particle" : "", "parse-names" : false, "suffix" : "" }, { "dropping-particle" : "", "family" : "Arick", "given" : "Mark A", "non-dropping-particle" : "", "parse-names" : false, "suffix" : "" }, { "dropping-particle" : "", "family" : "Conover", "given" : "Justin L", "non-dropping-particle" : "", "parse-names" : false, "suffix" : "" }, { "dropping-particle" : "", "family" : "Thrash", "given" : "Adam", "non-dropping-particle" : "", "parse-names" : false, "suffix" : "" }, { "dropping-particle" : "", "family" : "Hu", "given" : "Guanjing", "non-dropping-particle" : "", "parse-names" : false, "suffix" : "" }, { "dropping-particle" : "", "family" : "Sanders", "given" : "William S", "non-dropping-particle" : "", "parse-names" : false, "suffix" : "" }, { "dropping-particle" : "", "family" : "Hsu", "given" : "Chuan-Yu", "non-dropping-particle" : "", "parse-names" : false, "suffix" : "" }, { "dropping-particle" : "", "family" : "Naqvi", "given" : "Rubab Zahra", "non-dropping-particle" : "", "parse-names" : false, "suffix" : "" }, { "dropping-particle" : "", "family" : "Farooq", "given" : "Muhammad", "non-dropping-particle" : "", "parse-names" : false, "suffix" : "" }, { "dropping-particle" : "", "family" : "Li", "given" : "Xiaochong", "non-dropping-particle" : "", "parse-names" : false, "suffix" : "" }, { "dropping-particle" : "", "family" : "Gong", "given" : "Lei", "non-dropping-particle" : "", "parse-names" : false, "suffix" : "" }, { "dropping-particle" : "", "family" : "Mudge", "given" : "Joann", "non-dropping-particle" : "", "parse-names" : false, "suffix" : "" }, { "dropping-particle" : "", "family" : "Ramaraj", "given" : "Thiruvarangan", "non-dropping-particle" : "", "parse-names" : false, "suffix" : "" }, { "dropping-particle" : "", "family" : "Udall", "given" : "Joshua A", "non-dropping-particle" : "", "parse-names" : false, "suffix" : "" }, { "dropping-particle" : "", "family" : "Peterson", "given" : "Daniel G", "non-dropping-particle" : "", "parse-names" : false, "suffix" : "" }, { "dropping-particle" : "", "family" : "Wendel", "given" : "Jonathan F", "non-dropping-particle" : "", "parse-names" : false, "suffix" : "" } ], "container-title" : "Genome Biology and Evolution", "id" : "ITEM-1", "issue" : "12", "issued" : { "date-parts" : [ [ "2017", "12", "1" ] ] }, "page" : "3328-3344", "title" : "Comparative Genomics of an Unusual Biogeographic Disjunction in the Cotton Tribe (Gossypieae) Yields Insights into Genome Downsizing", "type" : "article-journal", "volume" : "9" }, "uris" : [ "http://www.mendeley.com/documents/?uuid=142ff42e-b4ba-4f79-b11e-d8b8917cccc4" ] } ], "mendeley" : { "formattedCitation" : "[25]", "plainTextFormattedCitation" : "[25]", "previouslyFormattedCitation" : "[25]" }, "properties" : { "noteIndex" : 0 }, "schema" : "https://github.com/citation-style-language/schema/raw/master/csl-citation.json" }</w:instrText>
      </w:r>
      <w:r w:rsidR="00581B24">
        <w:fldChar w:fldCharType="separate"/>
      </w:r>
      <w:r w:rsidR="00FD72FF" w:rsidRPr="00FD72FF">
        <w:rPr>
          <w:noProof/>
        </w:rPr>
        <w:t>[25]</w:t>
      </w:r>
      <w:r w:rsidR="00581B24">
        <w:fldChar w:fldCharType="end"/>
      </w:r>
      <w:r>
        <w:t xml:space="preserve"> and at https://github.com/IGBB/D_Cottons_USDA. The read similarity profile was automatically evaluated for each cluster to determine if the reads trend toward highly similar “young” or more divergent “older” reads. These profiles generally consist of six different trends: (1) positive linear regression ("young"); (2) absence of linear regression ("old"); (3) negative linear regression ("old"); (4) positive quadratic vertical parabola, trend described by right-side of vertex ("young"); (4b) positive quadratic vertical parabola, trend described by left-side of vertex ("old"); (5) negative quadratic vertical parabola, trend described by right-side of vertex ("old"); and (6) negative quadratic vertical parabola, trend described by left-side of vertex and vertex at &gt;99% pairwise-identity ("old"; </w:t>
      </w:r>
      <w:r w:rsidRPr="00411C31">
        <w:rPr>
          <w:color w:val="7030A0"/>
          <w:u w:color="FF0000"/>
        </w:rPr>
        <w:t>Figure</w:t>
      </w:r>
      <w:r>
        <w:t xml:space="preserve"> WHATEVER). We note that young" and "old" are relative designations and not indicative of absolute age. </w:t>
      </w:r>
    </w:p>
    <w:p w14:paraId="2FED61E5" w14:textId="40D15F57" w:rsidR="00D101F0" w:rsidRDefault="00D101F0"/>
    <w:p w14:paraId="3B435B95" w14:textId="23BDD505" w:rsidR="00D101F0" w:rsidRDefault="00645F30">
      <w:hyperlink r:id="rId7" w:history="1">
        <w:r w:rsidR="00D101F0" w:rsidRPr="008D131D">
          <w:rPr>
            <w:rStyle w:val="Hyperlink"/>
          </w:rPr>
          <w:t>https://www.ncbi.nlm.nih.gov/nuccore/AF060640.1?report=fasta</w:t>
        </w:r>
      </w:hyperlink>
    </w:p>
    <w:p w14:paraId="16B8D344" w14:textId="360A63E1" w:rsidR="00D101F0" w:rsidRDefault="00645F30">
      <w:hyperlink r:id="rId8" w:history="1">
        <w:r w:rsidR="00D101F0" w:rsidRPr="008D131D">
          <w:rPr>
            <w:rStyle w:val="Hyperlink"/>
          </w:rPr>
          <w:t>https://www.ncbi.nlm.nih.gov/nuccore/AF060640.1?report=fasta</w:t>
        </w:r>
      </w:hyperlink>
      <w:r w:rsidR="00D101F0">
        <w:t xml:space="preserve"> </w:t>
      </w:r>
    </w:p>
    <w:p w14:paraId="11933951" w14:textId="77777777" w:rsidR="00D101F0" w:rsidRDefault="00D101F0"/>
    <w:p w14:paraId="36146A5D" w14:textId="77777777" w:rsidR="008D24A9" w:rsidRDefault="008D24A9"/>
    <w:p w14:paraId="48414BD9" w14:textId="77777777" w:rsidR="008D24A9" w:rsidRDefault="007077DE">
      <w:r>
        <w:rPr>
          <w:b/>
        </w:rPr>
        <w:t>Acknowledgements</w:t>
      </w:r>
      <w:r>
        <w:rPr>
          <w:b/>
        </w:rPr>
        <w:br/>
      </w:r>
      <w:r>
        <w:t>Li Wang and Matthew Hufford</w:t>
      </w:r>
    </w:p>
    <w:p w14:paraId="0C07AA6A" w14:textId="77777777" w:rsidR="008D24A9" w:rsidRDefault="007077DE">
      <w:proofErr w:type="spellStart"/>
      <w:r>
        <w:t>ResearchIT</w:t>
      </w:r>
      <w:proofErr w:type="spellEnd"/>
    </w:p>
    <w:p w14:paraId="1D214B2C" w14:textId="77777777" w:rsidR="008D24A9" w:rsidRDefault="008D24A9"/>
    <w:p w14:paraId="214DA656" w14:textId="77777777" w:rsidR="008D24A9" w:rsidRPr="003A72C6" w:rsidRDefault="007077DE">
      <w:pPr>
        <w:rPr>
          <w:b/>
          <w:color w:val="000000" w:themeColor="text1"/>
        </w:rPr>
      </w:pPr>
      <w:r w:rsidRPr="003A72C6">
        <w:rPr>
          <w:b/>
          <w:color w:val="000000" w:themeColor="text1"/>
          <w:u w:color="FF0000"/>
        </w:rPr>
        <w:t>Figure</w:t>
      </w:r>
      <w:r w:rsidRPr="003A72C6">
        <w:rPr>
          <w:b/>
          <w:color w:val="000000" w:themeColor="text1"/>
        </w:rPr>
        <w:t xml:space="preserve"> legends</w:t>
      </w:r>
    </w:p>
    <w:p w14:paraId="3AF2F26E" w14:textId="77777777" w:rsidR="008D24A9" w:rsidRDefault="008D24A9"/>
    <w:p w14:paraId="154B40DA" w14:textId="516FF97B" w:rsidR="008D24A9" w:rsidRDefault="003A72C6">
      <w:pPr>
        <w:rPr>
          <w:color w:val="000000" w:themeColor="text1"/>
        </w:rPr>
      </w:pPr>
      <w:r w:rsidRPr="003A72C6">
        <w:rPr>
          <w:color w:val="000000" w:themeColor="text1"/>
          <w:u w:color="FF0000"/>
        </w:rPr>
        <w:t>Figure 1</w:t>
      </w:r>
      <w:r w:rsidR="007077DE" w:rsidRPr="003A72C6">
        <w:rPr>
          <w:color w:val="000000" w:themeColor="text1"/>
        </w:rPr>
        <w:t xml:space="preserve">: </w:t>
      </w:r>
      <w:r>
        <w:rPr>
          <w:color w:val="000000" w:themeColor="text1"/>
        </w:rPr>
        <w:t xml:space="preserve">Nuclear phylogeny of </w:t>
      </w:r>
      <w:r>
        <w:rPr>
          <w:i/>
          <w:color w:val="000000" w:themeColor="text1"/>
        </w:rPr>
        <w:t xml:space="preserve">Houzingenia </w:t>
      </w:r>
      <w:r>
        <w:rPr>
          <w:color w:val="000000" w:themeColor="text1"/>
        </w:rPr>
        <w:t xml:space="preserve">without (left) and including (right) the introgressed accession of </w:t>
      </w:r>
      <w:r>
        <w:rPr>
          <w:i/>
          <w:color w:val="000000" w:themeColor="text1"/>
        </w:rPr>
        <w:t>G. aridum</w:t>
      </w:r>
      <w:r>
        <w:rPr>
          <w:color w:val="000000" w:themeColor="text1"/>
        </w:rPr>
        <w:t xml:space="preserve"> from the Mexican state Colima. </w:t>
      </w:r>
      <w:r w:rsidR="00E311FB">
        <w:rPr>
          <w:color w:val="000000" w:themeColor="text1"/>
        </w:rPr>
        <w:t xml:space="preserve">Divergence times are visualized on an ultrametric tree (left) whose colors correspond to the relative growth (blue) or reduction (red) of genome size in </w:t>
      </w:r>
      <w:r w:rsidR="00E311FB">
        <w:rPr>
          <w:i/>
          <w:color w:val="000000" w:themeColor="text1"/>
        </w:rPr>
        <w:t>Houzingenia</w:t>
      </w:r>
      <w:r w:rsidR="00E311FB">
        <w:rPr>
          <w:color w:val="000000" w:themeColor="text1"/>
        </w:rPr>
        <w:t xml:space="preserve">, as compared to the outgroup </w:t>
      </w:r>
      <w:r w:rsidR="00E311FB">
        <w:rPr>
          <w:i/>
          <w:color w:val="000000" w:themeColor="text1"/>
        </w:rPr>
        <w:t xml:space="preserve">G. longicalyx </w:t>
      </w:r>
      <w:r w:rsidR="00E311FB">
        <w:rPr>
          <w:color w:val="000000" w:themeColor="text1"/>
        </w:rPr>
        <w:t>(</w:t>
      </w:r>
      <w:r w:rsidR="00E311FB">
        <w:rPr>
          <w:i/>
          <w:color w:val="000000" w:themeColor="text1"/>
        </w:rPr>
        <w:t>Longiloba</w:t>
      </w:r>
      <w:r w:rsidR="00E311FB">
        <w:rPr>
          <w:color w:val="000000" w:themeColor="text1"/>
        </w:rPr>
        <w:t xml:space="preserve">). </w:t>
      </w:r>
      <w:r w:rsidR="004D6FA1">
        <w:rPr>
          <w:color w:val="000000" w:themeColor="text1"/>
        </w:rPr>
        <w:t xml:space="preserve">Inferred ancestral genome sizes are displayed on a proportional tree (right) whose colors correspond to the degree of change within </w:t>
      </w:r>
      <w:r w:rsidR="004D6FA1" w:rsidRPr="004D6FA1">
        <w:rPr>
          <w:i/>
          <w:color w:val="000000" w:themeColor="text1"/>
        </w:rPr>
        <w:t>Houzingenia</w:t>
      </w:r>
      <w:r w:rsidR="004D6FA1">
        <w:rPr>
          <w:color w:val="000000" w:themeColor="text1"/>
        </w:rPr>
        <w:t xml:space="preserve"> alone. Phylogenetic methods, divergence time estimates, and ancestral state reconstruction details are found in the methods.</w:t>
      </w:r>
    </w:p>
    <w:p w14:paraId="324E8FA2" w14:textId="3422C50D" w:rsidR="004D6FA1" w:rsidRDefault="004D6FA1">
      <w:pPr>
        <w:rPr>
          <w:color w:val="000000" w:themeColor="text1"/>
        </w:rPr>
      </w:pPr>
    </w:p>
    <w:p w14:paraId="4668E5A5" w14:textId="162FB1DD" w:rsidR="000F02EE" w:rsidRDefault="004D6FA1" w:rsidP="000F02EE">
      <w:pPr>
        <w:rPr>
          <w:color w:val="000000" w:themeColor="text1"/>
        </w:rPr>
      </w:pPr>
      <w:r>
        <w:rPr>
          <w:color w:val="000000" w:themeColor="text1"/>
        </w:rPr>
        <w:t xml:space="preserve">Figure 2: </w:t>
      </w:r>
      <w:r w:rsidR="000F02EE">
        <w:rPr>
          <w:color w:val="000000" w:themeColor="text1"/>
        </w:rPr>
        <w:t xml:space="preserve">Comparison of phylogeny from reference-guided assembly of chloroplast-derived reads in </w:t>
      </w:r>
      <w:r w:rsidR="000F02EE">
        <w:rPr>
          <w:i/>
          <w:color w:val="000000" w:themeColor="text1"/>
        </w:rPr>
        <w:t xml:space="preserve">Houzingenia </w:t>
      </w:r>
      <w:r w:rsidR="000F02EE">
        <w:rPr>
          <w:color w:val="000000" w:themeColor="text1"/>
        </w:rPr>
        <w:t>(left; ML-derived branch lengths are listed) and the nuclear phylogeny (right).</w:t>
      </w:r>
      <w:r w:rsidR="00E9418A">
        <w:rPr>
          <w:color w:val="000000" w:themeColor="text1"/>
        </w:rPr>
        <w:t xml:space="preserve"> The chloroplast phylogeny shown here was derived from WGS-derived whole chloroplast sequences (see methods); however, this tree topology is recapitulated</w:t>
      </w:r>
      <w:r w:rsidR="00BD752E">
        <w:rPr>
          <w:color w:val="000000" w:themeColor="text1"/>
        </w:rPr>
        <w:t xml:space="preserve"> in</w:t>
      </w:r>
      <w:r w:rsidR="00E9418A">
        <w:rPr>
          <w:color w:val="000000" w:themeColor="text1"/>
        </w:rPr>
        <w:t xml:space="preserve"> a concatenated chloroplast gene-only phylogenetic reconstruction that includes all published sequences in </w:t>
      </w:r>
      <w:proofErr w:type="spellStart"/>
      <w:r w:rsidR="00E9418A">
        <w:rPr>
          <w:color w:val="000000" w:themeColor="text1"/>
        </w:rPr>
        <w:t>Genbank</w:t>
      </w:r>
      <w:proofErr w:type="spellEnd"/>
      <w:r w:rsidR="00E9418A">
        <w:rPr>
          <w:color w:val="000000" w:themeColor="text1"/>
        </w:rPr>
        <w:t xml:space="preserve"> (see </w:t>
      </w:r>
      <w:hyperlink r:id="rId9" w:history="1">
        <w:r w:rsidR="00E9418A" w:rsidRPr="008D2482">
          <w:rPr>
            <w:rStyle w:val="Hyperlink"/>
          </w:rPr>
          <w:t>https://github.com/IGBB/D_Cottons_USDA</w:t>
        </w:r>
      </w:hyperlink>
      <w:r w:rsidR="00E9418A">
        <w:t xml:space="preserve"> for details).</w:t>
      </w:r>
      <w:r w:rsidR="00BD752E">
        <w:t xml:space="preserve"> While within subsection associations </w:t>
      </w:r>
      <w:r w:rsidR="00F0510F">
        <w:t xml:space="preserve">among species </w:t>
      </w:r>
      <w:r w:rsidR="00BD752E">
        <w:t>are recapitulated between the trees (in colors), the relationship among subsections varies between the two molecule types.</w:t>
      </w:r>
    </w:p>
    <w:p w14:paraId="784DB2E0" w14:textId="57D4338F" w:rsidR="000F02EE" w:rsidRDefault="000F02EE">
      <w:pPr>
        <w:rPr>
          <w:color w:val="000000" w:themeColor="text1"/>
        </w:rPr>
      </w:pPr>
    </w:p>
    <w:p w14:paraId="17266E1E" w14:textId="6F76480C" w:rsidR="00EA35AA" w:rsidRDefault="000F02EE">
      <w:pPr>
        <w:rPr>
          <w:color w:val="000000" w:themeColor="text1"/>
        </w:rPr>
      </w:pPr>
      <w:r>
        <w:rPr>
          <w:color w:val="000000" w:themeColor="text1"/>
        </w:rPr>
        <w:t xml:space="preserve">Figure 3: Mean transposable element content for each category in each species of </w:t>
      </w:r>
      <w:r>
        <w:rPr>
          <w:i/>
          <w:color w:val="000000" w:themeColor="text1"/>
        </w:rPr>
        <w:t>Houzingenia</w:t>
      </w:r>
      <w:r>
        <w:rPr>
          <w:color w:val="000000" w:themeColor="text1"/>
        </w:rPr>
        <w:t xml:space="preserve">, as well as representatives from </w:t>
      </w:r>
      <w:r>
        <w:rPr>
          <w:i/>
          <w:color w:val="000000" w:themeColor="text1"/>
        </w:rPr>
        <w:t>Gossypium</w:t>
      </w:r>
      <w:r>
        <w:rPr>
          <w:color w:val="000000" w:themeColor="text1"/>
        </w:rPr>
        <w:t xml:space="preserve"> and </w:t>
      </w:r>
      <w:r>
        <w:rPr>
          <w:i/>
          <w:color w:val="000000" w:themeColor="text1"/>
        </w:rPr>
        <w:t>Longiloba</w:t>
      </w:r>
      <w:r>
        <w:rPr>
          <w:color w:val="000000" w:themeColor="text1"/>
        </w:rPr>
        <w:t xml:space="preserve">. </w:t>
      </w:r>
      <w:r w:rsidR="00EA35AA" w:rsidRPr="00EA35AA">
        <w:rPr>
          <w:color w:val="000000" w:themeColor="text1"/>
        </w:rPr>
        <w:t>The (average) aggregate number of kilobases represented by each transposable element category for each species (genome sizes included next to species names). Transposable elements were broadly categorized into categories and their representation per species summarized</w:t>
      </w:r>
      <w:r w:rsidR="00EA35AA">
        <w:rPr>
          <w:color w:val="000000" w:themeColor="text1"/>
        </w:rPr>
        <w:t>, with the minimum and maximum per species included</w:t>
      </w:r>
      <w:r w:rsidR="00EA35AA" w:rsidRPr="00EA35AA">
        <w:rPr>
          <w:color w:val="000000" w:themeColor="text1"/>
        </w:rPr>
        <w:t>.</w:t>
      </w:r>
    </w:p>
    <w:p w14:paraId="1E61E2F1" w14:textId="77777777" w:rsidR="00EA35AA" w:rsidRDefault="00EA35AA">
      <w:pPr>
        <w:rPr>
          <w:color w:val="000000" w:themeColor="text1"/>
        </w:rPr>
      </w:pPr>
    </w:p>
    <w:p w14:paraId="02CAE7D1" w14:textId="624D236E" w:rsidR="000F02EE" w:rsidRDefault="00EA35AA" w:rsidP="006424A2">
      <w:pPr>
        <w:rPr>
          <w:color w:val="000000" w:themeColor="text1"/>
        </w:rPr>
      </w:pPr>
      <w:r>
        <w:rPr>
          <w:color w:val="000000" w:themeColor="text1"/>
        </w:rPr>
        <w:t xml:space="preserve">Figure 4:  </w:t>
      </w:r>
      <w:r w:rsidR="006424A2">
        <w:rPr>
          <w:color w:val="000000" w:themeColor="text1"/>
        </w:rPr>
        <w:t xml:space="preserve">Multidimensional comparison of </w:t>
      </w:r>
      <w:r>
        <w:rPr>
          <w:i/>
          <w:color w:val="000000" w:themeColor="text1"/>
        </w:rPr>
        <w:t>Houzingenia</w:t>
      </w:r>
      <w:r>
        <w:rPr>
          <w:color w:val="000000" w:themeColor="text1"/>
        </w:rPr>
        <w:t xml:space="preserve"> species </w:t>
      </w:r>
      <w:r w:rsidR="006424A2">
        <w:rPr>
          <w:color w:val="000000" w:themeColor="text1"/>
        </w:rPr>
        <w:t>based on repetitive content. Species are designated by their numbered designations</w:t>
      </w:r>
      <w:proofErr w:type="gramStart"/>
      <w:r w:rsidR="006424A2">
        <w:rPr>
          <w:color w:val="000000" w:themeColor="text1"/>
        </w:rPr>
        <w:t>;</w:t>
      </w:r>
      <w:proofErr w:type="gramEnd"/>
      <w:r w:rsidR="006424A2">
        <w:rPr>
          <w:color w:val="000000" w:themeColor="text1"/>
        </w:rPr>
        <w:t xml:space="preserve"> D1 (</w:t>
      </w:r>
      <w:r w:rsidR="006424A2">
        <w:rPr>
          <w:i/>
          <w:color w:val="000000" w:themeColor="text1"/>
        </w:rPr>
        <w:t>G. thurberi</w:t>
      </w:r>
      <w:r w:rsidR="006424A2">
        <w:rPr>
          <w:color w:val="000000" w:themeColor="text1"/>
        </w:rPr>
        <w:t>), D2-1 (</w:t>
      </w:r>
      <w:r w:rsidR="006424A2">
        <w:rPr>
          <w:i/>
          <w:color w:val="000000" w:themeColor="text1"/>
        </w:rPr>
        <w:t>G. armourianum</w:t>
      </w:r>
      <w:r w:rsidR="006424A2">
        <w:rPr>
          <w:color w:val="000000" w:themeColor="text1"/>
        </w:rPr>
        <w:t>), D2-2 (</w:t>
      </w:r>
      <w:r w:rsidR="006424A2">
        <w:rPr>
          <w:i/>
          <w:color w:val="000000" w:themeColor="text1"/>
        </w:rPr>
        <w:t>G. harknessii</w:t>
      </w:r>
      <w:r w:rsidR="006424A2">
        <w:rPr>
          <w:color w:val="000000" w:themeColor="text1"/>
        </w:rPr>
        <w:t>), D3D (</w:t>
      </w:r>
      <w:r w:rsidR="006424A2">
        <w:rPr>
          <w:i/>
          <w:color w:val="000000" w:themeColor="text1"/>
        </w:rPr>
        <w:t>G. davidsonii</w:t>
      </w:r>
      <w:r w:rsidR="006424A2">
        <w:rPr>
          <w:color w:val="000000" w:themeColor="text1"/>
        </w:rPr>
        <w:t>), D3K (</w:t>
      </w:r>
      <w:r w:rsidR="006424A2">
        <w:rPr>
          <w:i/>
          <w:color w:val="000000" w:themeColor="text1"/>
        </w:rPr>
        <w:t>G. klotzschianum</w:t>
      </w:r>
      <w:r w:rsidR="006424A2">
        <w:rPr>
          <w:color w:val="000000" w:themeColor="text1"/>
        </w:rPr>
        <w:t>),</w:t>
      </w:r>
      <w:r w:rsidR="006424A2" w:rsidRPr="006424A2">
        <w:rPr>
          <w:color w:val="000000" w:themeColor="text1"/>
        </w:rPr>
        <w:t xml:space="preserve"> </w:t>
      </w:r>
      <w:r w:rsidR="006424A2">
        <w:rPr>
          <w:color w:val="000000" w:themeColor="text1"/>
        </w:rPr>
        <w:t>D4 (</w:t>
      </w:r>
      <w:r w:rsidR="006424A2">
        <w:rPr>
          <w:i/>
          <w:color w:val="000000" w:themeColor="text1"/>
        </w:rPr>
        <w:t>G. aridum</w:t>
      </w:r>
      <w:r w:rsidR="006424A2">
        <w:rPr>
          <w:color w:val="000000" w:themeColor="text1"/>
        </w:rPr>
        <w:t>),</w:t>
      </w:r>
      <w:r w:rsidR="006424A2" w:rsidRPr="006424A2">
        <w:rPr>
          <w:color w:val="000000" w:themeColor="text1"/>
        </w:rPr>
        <w:t xml:space="preserve"> </w:t>
      </w:r>
      <w:r w:rsidR="006424A2">
        <w:rPr>
          <w:color w:val="000000" w:themeColor="text1"/>
        </w:rPr>
        <w:t>D5 (</w:t>
      </w:r>
      <w:r w:rsidR="006424A2">
        <w:rPr>
          <w:i/>
          <w:color w:val="000000" w:themeColor="text1"/>
        </w:rPr>
        <w:t>G. raimondii</w:t>
      </w:r>
      <w:r w:rsidR="006424A2">
        <w:rPr>
          <w:color w:val="000000" w:themeColor="text1"/>
        </w:rPr>
        <w:t>),</w:t>
      </w:r>
      <w:r w:rsidR="006424A2" w:rsidRPr="006424A2">
        <w:rPr>
          <w:color w:val="000000" w:themeColor="text1"/>
        </w:rPr>
        <w:t xml:space="preserve"> </w:t>
      </w:r>
      <w:r w:rsidR="006424A2">
        <w:rPr>
          <w:color w:val="000000" w:themeColor="text1"/>
        </w:rPr>
        <w:t>D6 (</w:t>
      </w:r>
      <w:r w:rsidR="006424A2">
        <w:rPr>
          <w:i/>
          <w:color w:val="000000" w:themeColor="text1"/>
        </w:rPr>
        <w:t>G. gossypioides</w:t>
      </w:r>
      <w:r w:rsidR="006424A2">
        <w:rPr>
          <w:color w:val="000000" w:themeColor="text1"/>
        </w:rPr>
        <w:t>),</w:t>
      </w:r>
      <w:r w:rsidR="006424A2" w:rsidRPr="006424A2">
        <w:rPr>
          <w:color w:val="000000" w:themeColor="text1"/>
        </w:rPr>
        <w:t xml:space="preserve"> </w:t>
      </w:r>
      <w:r w:rsidR="006424A2">
        <w:rPr>
          <w:color w:val="000000" w:themeColor="text1"/>
        </w:rPr>
        <w:t>D7 (</w:t>
      </w:r>
      <w:r w:rsidR="006424A2">
        <w:rPr>
          <w:i/>
          <w:color w:val="000000" w:themeColor="text1"/>
        </w:rPr>
        <w:t>G. lobatum</w:t>
      </w:r>
      <w:r w:rsidR="006424A2">
        <w:rPr>
          <w:color w:val="000000" w:themeColor="text1"/>
        </w:rPr>
        <w:t>),</w:t>
      </w:r>
      <w:r w:rsidR="006424A2" w:rsidRPr="006424A2">
        <w:rPr>
          <w:color w:val="000000" w:themeColor="text1"/>
        </w:rPr>
        <w:t xml:space="preserve"> </w:t>
      </w:r>
      <w:r w:rsidR="006424A2">
        <w:rPr>
          <w:color w:val="000000" w:themeColor="text1"/>
        </w:rPr>
        <w:t>D8 (</w:t>
      </w:r>
      <w:r w:rsidR="006424A2">
        <w:rPr>
          <w:i/>
          <w:color w:val="000000" w:themeColor="text1"/>
        </w:rPr>
        <w:t>G. trilobum</w:t>
      </w:r>
      <w:r w:rsidR="006424A2">
        <w:rPr>
          <w:color w:val="000000" w:themeColor="text1"/>
        </w:rPr>
        <w:t>),</w:t>
      </w:r>
      <w:r w:rsidR="006424A2" w:rsidRPr="006424A2">
        <w:rPr>
          <w:color w:val="000000" w:themeColor="text1"/>
        </w:rPr>
        <w:t xml:space="preserve"> </w:t>
      </w:r>
      <w:r w:rsidR="006424A2">
        <w:rPr>
          <w:color w:val="000000" w:themeColor="text1"/>
        </w:rPr>
        <w:t>D9 (</w:t>
      </w:r>
      <w:r w:rsidR="006424A2">
        <w:rPr>
          <w:i/>
          <w:color w:val="000000" w:themeColor="text1"/>
        </w:rPr>
        <w:t>G. laxum</w:t>
      </w:r>
      <w:r w:rsidR="006424A2">
        <w:rPr>
          <w:color w:val="000000" w:themeColor="text1"/>
        </w:rPr>
        <w:t>),</w:t>
      </w:r>
      <w:r w:rsidR="006424A2" w:rsidRPr="006424A2">
        <w:rPr>
          <w:color w:val="000000" w:themeColor="text1"/>
        </w:rPr>
        <w:t xml:space="preserve"> </w:t>
      </w:r>
      <w:r w:rsidR="006424A2">
        <w:rPr>
          <w:color w:val="000000" w:themeColor="text1"/>
        </w:rPr>
        <w:t>D10 (</w:t>
      </w:r>
      <w:r w:rsidR="006424A2">
        <w:rPr>
          <w:i/>
          <w:color w:val="000000" w:themeColor="text1"/>
        </w:rPr>
        <w:t>G. turneri</w:t>
      </w:r>
      <w:r w:rsidR="006424A2">
        <w:rPr>
          <w:color w:val="000000" w:themeColor="text1"/>
        </w:rPr>
        <w:t>),</w:t>
      </w:r>
      <w:r w:rsidR="006424A2" w:rsidRPr="006424A2">
        <w:rPr>
          <w:color w:val="000000" w:themeColor="text1"/>
        </w:rPr>
        <w:t xml:space="preserve"> </w:t>
      </w:r>
      <w:r w:rsidR="006424A2">
        <w:rPr>
          <w:color w:val="000000" w:themeColor="text1"/>
        </w:rPr>
        <w:t>and D11 (</w:t>
      </w:r>
      <w:r w:rsidR="006424A2">
        <w:rPr>
          <w:i/>
          <w:color w:val="000000" w:themeColor="text1"/>
        </w:rPr>
        <w:t>G. schwendimanii</w:t>
      </w:r>
      <w:r w:rsidR="006424A2">
        <w:rPr>
          <w:color w:val="000000" w:themeColor="text1"/>
        </w:rPr>
        <w:t>).</w:t>
      </w:r>
    </w:p>
    <w:p w14:paraId="4455235A" w14:textId="113A1F38" w:rsidR="006424A2" w:rsidRDefault="006424A2" w:rsidP="006424A2">
      <w:pPr>
        <w:rPr>
          <w:color w:val="000000" w:themeColor="text1"/>
        </w:rPr>
      </w:pPr>
      <w:bookmarkStart w:id="17" w:name="_GoBack"/>
      <w:bookmarkEnd w:id="17"/>
    </w:p>
    <w:p w14:paraId="5BA18841" w14:textId="5E32F8CF" w:rsidR="006424A2" w:rsidRDefault="006424A2" w:rsidP="006424A2">
      <w:pPr>
        <w:rPr>
          <w:color w:val="000000" w:themeColor="text1"/>
        </w:rPr>
      </w:pPr>
      <w:r>
        <w:rPr>
          <w:color w:val="000000" w:themeColor="text1"/>
        </w:rPr>
        <w:t xml:space="preserve">Figure 5: Multidimensional comparison of </w:t>
      </w:r>
      <w:r>
        <w:rPr>
          <w:i/>
          <w:color w:val="000000" w:themeColor="text1"/>
        </w:rPr>
        <w:t>Houzingenia</w:t>
      </w:r>
      <w:r>
        <w:rPr>
          <w:color w:val="000000" w:themeColor="text1"/>
        </w:rPr>
        <w:t xml:space="preserve"> species </w:t>
      </w:r>
      <w:r w:rsidR="00F47A3C">
        <w:rPr>
          <w:color w:val="000000" w:themeColor="text1"/>
        </w:rPr>
        <w:t xml:space="preserve">with African representatives from </w:t>
      </w:r>
      <w:r w:rsidR="00F47A3C">
        <w:rPr>
          <w:i/>
          <w:color w:val="000000" w:themeColor="text1"/>
        </w:rPr>
        <w:t xml:space="preserve">Gossypium </w:t>
      </w:r>
      <w:r w:rsidR="00F47A3C">
        <w:rPr>
          <w:color w:val="000000" w:themeColor="text1"/>
        </w:rPr>
        <w:t>and</w:t>
      </w:r>
      <w:r w:rsidR="00F47A3C">
        <w:rPr>
          <w:i/>
          <w:color w:val="000000" w:themeColor="text1"/>
        </w:rPr>
        <w:t xml:space="preserve"> Longiloba</w:t>
      </w:r>
      <w:r>
        <w:rPr>
          <w:color w:val="000000" w:themeColor="text1"/>
        </w:rPr>
        <w:t xml:space="preserve">. Species are </w:t>
      </w:r>
      <w:r w:rsidR="00F47A3C">
        <w:rPr>
          <w:color w:val="000000" w:themeColor="text1"/>
        </w:rPr>
        <w:t xml:space="preserve">again </w:t>
      </w:r>
      <w:r>
        <w:rPr>
          <w:color w:val="000000" w:themeColor="text1"/>
        </w:rPr>
        <w:t>designated by their numbered designations; D1 (</w:t>
      </w:r>
      <w:r>
        <w:rPr>
          <w:i/>
          <w:color w:val="000000" w:themeColor="text1"/>
        </w:rPr>
        <w:t>G. thurberi</w:t>
      </w:r>
      <w:r>
        <w:rPr>
          <w:color w:val="000000" w:themeColor="text1"/>
        </w:rPr>
        <w:t>), D2-1 (</w:t>
      </w:r>
      <w:r>
        <w:rPr>
          <w:i/>
          <w:color w:val="000000" w:themeColor="text1"/>
        </w:rPr>
        <w:t>G. armourianum</w:t>
      </w:r>
      <w:r>
        <w:rPr>
          <w:color w:val="000000" w:themeColor="text1"/>
        </w:rPr>
        <w:t>), D2-2 (</w:t>
      </w:r>
      <w:r>
        <w:rPr>
          <w:i/>
          <w:color w:val="000000" w:themeColor="text1"/>
        </w:rPr>
        <w:t>G. harknessii</w:t>
      </w:r>
      <w:r>
        <w:rPr>
          <w:color w:val="000000" w:themeColor="text1"/>
        </w:rPr>
        <w:t>), D3D (</w:t>
      </w:r>
      <w:r>
        <w:rPr>
          <w:i/>
          <w:color w:val="000000" w:themeColor="text1"/>
        </w:rPr>
        <w:t>G. davidsonii</w:t>
      </w:r>
      <w:r>
        <w:rPr>
          <w:color w:val="000000" w:themeColor="text1"/>
        </w:rPr>
        <w:t>), D3K (</w:t>
      </w:r>
      <w:r>
        <w:rPr>
          <w:i/>
          <w:color w:val="000000" w:themeColor="text1"/>
        </w:rPr>
        <w:t>G. klotzschianum</w:t>
      </w:r>
      <w:r>
        <w:rPr>
          <w:color w:val="000000" w:themeColor="text1"/>
        </w:rPr>
        <w:t>),</w:t>
      </w:r>
      <w:r w:rsidRPr="006424A2">
        <w:rPr>
          <w:color w:val="000000" w:themeColor="text1"/>
        </w:rPr>
        <w:t xml:space="preserve"> </w:t>
      </w:r>
      <w:r>
        <w:rPr>
          <w:color w:val="000000" w:themeColor="text1"/>
        </w:rPr>
        <w:t>D4 (</w:t>
      </w:r>
      <w:r>
        <w:rPr>
          <w:i/>
          <w:color w:val="000000" w:themeColor="text1"/>
        </w:rPr>
        <w:t>G. aridum</w:t>
      </w:r>
      <w:r>
        <w:rPr>
          <w:color w:val="000000" w:themeColor="text1"/>
        </w:rPr>
        <w:t>),</w:t>
      </w:r>
      <w:r w:rsidRPr="006424A2">
        <w:rPr>
          <w:color w:val="000000" w:themeColor="text1"/>
        </w:rPr>
        <w:t xml:space="preserve"> </w:t>
      </w:r>
      <w:r>
        <w:rPr>
          <w:color w:val="000000" w:themeColor="text1"/>
        </w:rPr>
        <w:t>D5 (</w:t>
      </w:r>
      <w:r>
        <w:rPr>
          <w:i/>
          <w:color w:val="000000" w:themeColor="text1"/>
        </w:rPr>
        <w:t>G. raimondii</w:t>
      </w:r>
      <w:r>
        <w:rPr>
          <w:color w:val="000000" w:themeColor="text1"/>
        </w:rPr>
        <w:t>),</w:t>
      </w:r>
      <w:r w:rsidRPr="006424A2">
        <w:rPr>
          <w:color w:val="000000" w:themeColor="text1"/>
        </w:rPr>
        <w:t xml:space="preserve"> </w:t>
      </w:r>
      <w:r>
        <w:rPr>
          <w:color w:val="000000" w:themeColor="text1"/>
        </w:rPr>
        <w:t>D6 (</w:t>
      </w:r>
      <w:r>
        <w:rPr>
          <w:i/>
          <w:color w:val="000000" w:themeColor="text1"/>
        </w:rPr>
        <w:t>G. gossypioides</w:t>
      </w:r>
      <w:r>
        <w:rPr>
          <w:color w:val="000000" w:themeColor="text1"/>
        </w:rPr>
        <w:t>),</w:t>
      </w:r>
      <w:r w:rsidRPr="006424A2">
        <w:rPr>
          <w:color w:val="000000" w:themeColor="text1"/>
        </w:rPr>
        <w:t xml:space="preserve"> </w:t>
      </w:r>
      <w:r>
        <w:rPr>
          <w:color w:val="000000" w:themeColor="text1"/>
        </w:rPr>
        <w:t>D7 (</w:t>
      </w:r>
      <w:r>
        <w:rPr>
          <w:i/>
          <w:color w:val="000000" w:themeColor="text1"/>
        </w:rPr>
        <w:t>G. lobatum</w:t>
      </w:r>
      <w:r>
        <w:rPr>
          <w:color w:val="000000" w:themeColor="text1"/>
        </w:rPr>
        <w:t>),</w:t>
      </w:r>
      <w:r w:rsidRPr="006424A2">
        <w:rPr>
          <w:color w:val="000000" w:themeColor="text1"/>
        </w:rPr>
        <w:t xml:space="preserve"> </w:t>
      </w:r>
      <w:r>
        <w:rPr>
          <w:color w:val="000000" w:themeColor="text1"/>
        </w:rPr>
        <w:t>D8 (</w:t>
      </w:r>
      <w:r>
        <w:rPr>
          <w:i/>
          <w:color w:val="000000" w:themeColor="text1"/>
        </w:rPr>
        <w:t>G. trilobum</w:t>
      </w:r>
      <w:r>
        <w:rPr>
          <w:color w:val="000000" w:themeColor="text1"/>
        </w:rPr>
        <w:t>),</w:t>
      </w:r>
      <w:r w:rsidRPr="006424A2">
        <w:rPr>
          <w:color w:val="000000" w:themeColor="text1"/>
        </w:rPr>
        <w:t xml:space="preserve"> </w:t>
      </w:r>
      <w:r>
        <w:rPr>
          <w:color w:val="000000" w:themeColor="text1"/>
        </w:rPr>
        <w:t>D9 (</w:t>
      </w:r>
      <w:r>
        <w:rPr>
          <w:i/>
          <w:color w:val="000000" w:themeColor="text1"/>
        </w:rPr>
        <w:t>G. laxum</w:t>
      </w:r>
      <w:r>
        <w:rPr>
          <w:color w:val="000000" w:themeColor="text1"/>
        </w:rPr>
        <w:t>),</w:t>
      </w:r>
      <w:r w:rsidRPr="006424A2">
        <w:rPr>
          <w:color w:val="000000" w:themeColor="text1"/>
        </w:rPr>
        <w:t xml:space="preserve"> </w:t>
      </w:r>
      <w:r>
        <w:rPr>
          <w:color w:val="000000" w:themeColor="text1"/>
        </w:rPr>
        <w:t>D10 (</w:t>
      </w:r>
      <w:r>
        <w:rPr>
          <w:i/>
          <w:color w:val="000000" w:themeColor="text1"/>
        </w:rPr>
        <w:t>G. turneri</w:t>
      </w:r>
      <w:r>
        <w:rPr>
          <w:color w:val="000000" w:themeColor="text1"/>
        </w:rPr>
        <w:t>),</w:t>
      </w:r>
      <w:r w:rsidRPr="006424A2">
        <w:rPr>
          <w:color w:val="000000" w:themeColor="text1"/>
        </w:rPr>
        <w:t xml:space="preserve"> </w:t>
      </w:r>
      <w:r>
        <w:rPr>
          <w:color w:val="000000" w:themeColor="text1"/>
        </w:rPr>
        <w:t>D11 (</w:t>
      </w:r>
      <w:r>
        <w:rPr>
          <w:i/>
          <w:color w:val="000000" w:themeColor="text1"/>
        </w:rPr>
        <w:t>G. schwendimanii</w:t>
      </w:r>
      <w:r>
        <w:rPr>
          <w:color w:val="000000" w:themeColor="text1"/>
        </w:rPr>
        <w:t>)</w:t>
      </w:r>
      <w:r w:rsidR="00F47A3C">
        <w:rPr>
          <w:color w:val="000000" w:themeColor="text1"/>
        </w:rPr>
        <w:t>, A1 (</w:t>
      </w:r>
      <w:r w:rsidR="00F47A3C">
        <w:rPr>
          <w:i/>
          <w:color w:val="000000" w:themeColor="text1"/>
        </w:rPr>
        <w:t>G. herbaceum</w:t>
      </w:r>
      <w:r w:rsidR="00F47A3C">
        <w:rPr>
          <w:color w:val="000000" w:themeColor="text1"/>
        </w:rPr>
        <w:t>), A2 (</w:t>
      </w:r>
      <w:r w:rsidR="00F47A3C">
        <w:rPr>
          <w:i/>
          <w:color w:val="000000" w:themeColor="text1"/>
        </w:rPr>
        <w:t>G. arboreum</w:t>
      </w:r>
      <w:r w:rsidR="00F47A3C">
        <w:rPr>
          <w:color w:val="000000" w:themeColor="text1"/>
        </w:rPr>
        <w:t xml:space="preserve">), and </w:t>
      </w:r>
      <w:r w:rsidR="00F47A3C">
        <w:rPr>
          <w:i/>
          <w:color w:val="000000" w:themeColor="text1"/>
        </w:rPr>
        <w:t xml:space="preserve">F1 </w:t>
      </w:r>
      <w:r w:rsidR="00F47A3C">
        <w:rPr>
          <w:color w:val="000000" w:themeColor="text1"/>
        </w:rPr>
        <w:t>(</w:t>
      </w:r>
      <w:r w:rsidR="00F47A3C">
        <w:rPr>
          <w:i/>
          <w:color w:val="000000" w:themeColor="text1"/>
        </w:rPr>
        <w:t>G. longicalyx</w:t>
      </w:r>
      <w:r w:rsidR="00F47A3C">
        <w:rPr>
          <w:color w:val="000000" w:themeColor="text1"/>
        </w:rPr>
        <w:t>)</w:t>
      </w:r>
      <w:r>
        <w:rPr>
          <w:color w:val="000000" w:themeColor="text1"/>
        </w:rPr>
        <w:t>.</w:t>
      </w:r>
    </w:p>
    <w:p w14:paraId="647FF4B7" w14:textId="1BDC0752" w:rsidR="00E9418A" w:rsidRDefault="00E9418A" w:rsidP="006424A2">
      <w:pPr>
        <w:rPr>
          <w:color w:val="000000" w:themeColor="text1"/>
        </w:rPr>
      </w:pPr>
    </w:p>
    <w:p w14:paraId="63118B69" w14:textId="4D66C7E8" w:rsidR="00E9418A" w:rsidRDefault="00E9418A" w:rsidP="006424A2">
      <w:pPr>
        <w:rPr>
          <w:color w:val="000000" w:themeColor="text1"/>
        </w:rPr>
      </w:pPr>
      <w:r>
        <w:rPr>
          <w:color w:val="000000" w:themeColor="text1"/>
        </w:rPr>
        <w:t xml:space="preserve">Figure 6: </w:t>
      </w:r>
      <w:r>
        <w:rPr>
          <w:color w:val="000000" w:themeColor="text1"/>
        </w:rPr>
        <w:t xml:space="preserve">Mean transposable element content for each category in each species of </w:t>
      </w:r>
      <w:r>
        <w:rPr>
          <w:i/>
          <w:color w:val="000000" w:themeColor="text1"/>
        </w:rPr>
        <w:t>Houzingenia</w:t>
      </w:r>
      <w:r>
        <w:rPr>
          <w:color w:val="000000" w:themeColor="text1"/>
        </w:rPr>
        <w:t xml:space="preserve">, as well as representatives from </w:t>
      </w:r>
      <w:r>
        <w:rPr>
          <w:i/>
          <w:color w:val="000000" w:themeColor="text1"/>
        </w:rPr>
        <w:t>Gossypium</w:t>
      </w:r>
      <w:r>
        <w:rPr>
          <w:color w:val="000000" w:themeColor="text1"/>
        </w:rPr>
        <w:t xml:space="preserve"> and </w:t>
      </w:r>
      <w:r>
        <w:rPr>
          <w:i/>
          <w:color w:val="000000" w:themeColor="text1"/>
        </w:rPr>
        <w:t>Longiloba</w:t>
      </w:r>
      <w:r>
        <w:rPr>
          <w:color w:val="000000" w:themeColor="text1"/>
        </w:rPr>
        <w:t>, relative to their genome size</w:t>
      </w:r>
      <w:r>
        <w:rPr>
          <w:color w:val="000000" w:themeColor="text1"/>
        </w:rPr>
        <w:t>.</w:t>
      </w:r>
      <w:r w:rsidRPr="00EA35AA">
        <w:rPr>
          <w:color w:val="000000" w:themeColor="text1"/>
        </w:rPr>
        <w:t xml:space="preserve"> Transposable elements were broadly categorized into categories and their representation per species summarized</w:t>
      </w:r>
      <w:r>
        <w:rPr>
          <w:color w:val="000000" w:themeColor="text1"/>
        </w:rPr>
        <w:t>, with the minimum and maximum per species included</w:t>
      </w:r>
      <w:r w:rsidRPr="00EA35AA">
        <w:rPr>
          <w:color w:val="000000" w:themeColor="text1"/>
        </w:rPr>
        <w:t>.</w:t>
      </w:r>
    </w:p>
    <w:p w14:paraId="7DCC73EB" w14:textId="757C54E6" w:rsidR="006424A2" w:rsidRDefault="006424A2" w:rsidP="006424A2"/>
    <w:p w14:paraId="3DD1F11E" w14:textId="2859A059" w:rsidR="00F47A3C" w:rsidRDefault="00F47A3C" w:rsidP="006424A2">
      <w:r>
        <w:t xml:space="preserve">Supplementary Figure </w:t>
      </w:r>
      <w:r w:rsidR="009807B7">
        <w:t>1</w:t>
      </w:r>
      <w:r>
        <w:t xml:space="preserve">: </w:t>
      </w:r>
      <w:r w:rsidR="009807B7">
        <w:t xml:space="preserve">Magnitude of overall sequence gain and loss </w:t>
      </w:r>
      <w:r w:rsidR="00C60EAE">
        <w:t xml:space="preserve">attributable to </w:t>
      </w:r>
      <w:r w:rsidR="00C60EAE" w:rsidRPr="00C60EAE">
        <w:rPr>
          <w:i/>
        </w:rPr>
        <w:t>copia</w:t>
      </w:r>
      <w:r w:rsidR="00C60EAE">
        <w:t xml:space="preserve"> elements, per accession. Inset into the figure is the distribution of the number of accessions and clusters that have either gained (right) or lost (left) </w:t>
      </w:r>
      <w:r w:rsidR="00C60EAE" w:rsidRPr="00C60EAE">
        <w:rPr>
          <w:i/>
        </w:rPr>
        <w:t>copia</w:t>
      </w:r>
      <w:r w:rsidR="00C60EAE">
        <w:t xml:space="preserve"> sequence.</w:t>
      </w:r>
    </w:p>
    <w:p w14:paraId="11693E91" w14:textId="0D91F80D" w:rsidR="001175DC" w:rsidRDefault="001175DC" w:rsidP="006424A2"/>
    <w:p w14:paraId="55916CA1" w14:textId="52F7DFF1" w:rsidR="001175DC" w:rsidRDefault="001175DC" w:rsidP="001175DC">
      <w:r>
        <w:t xml:space="preserve">Supplementary Figure 2: Ancestral state reconstruction of the fourteen clusters that distinguish at least one </w:t>
      </w:r>
      <w:r>
        <w:rPr>
          <w:i/>
        </w:rPr>
        <w:t>Houzingenia</w:t>
      </w:r>
      <w:r>
        <w:t xml:space="preserve"> species from the others. Clusters represented are (left to right): CL0030, CL0053, CL0074, CL0086, CL0142, CL0154, CL0167, CL0193, CL0201, CL0301, CL0339, CL0341, CL0344, and CL0357. All clusters are gypsy elements, save for CL0301, which was unidentifiable.</w:t>
      </w:r>
    </w:p>
    <w:p w14:paraId="0A56FF44" w14:textId="468B7798" w:rsidR="00BA2E81" w:rsidRDefault="00BA2E81" w:rsidP="001175DC"/>
    <w:p w14:paraId="6F77DC48" w14:textId="32480E9B" w:rsidR="00BA2E81" w:rsidRPr="00BA2E81" w:rsidRDefault="00BA2E81" w:rsidP="00BA2E81">
      <w:r>
        <w:t xml:space="preserve">Supplementary Figure </w:t>
      </w:r>
      <w:r>
        <w:t>3</w:t>
      </w:r>
      <w:r>
        <w:t>:</w:t>
      </w:r>
      <w:r>
        <w:t xml:space="preserve"> Cluster age distribution in </w:t>
      </w:r>
      <w:r>
        <w:rPr>
          <w:i/>
        </w:rPr>
        <w:t>Houzingenia</w:t>
      </w:r>
      <w:r>
        <w:t xml:space="preserve">. (A) The total number of clusters categorized as “old” or “young” in each </w:t>
      </w:r>
      <w:r>
        <w:rPr>
          <w:i/>
        </w:rPr>
        <w:t>Houzingenia</w:t>
      </w:r>
      <w:r>
        <w:t xml:space="preserve"> species. </w:t>
      </w:r>
      <w:r w:rsidR="009A35BF">
        <w:t xml:space="preserve">The number of “old” clusters typically outweighs the number of “young” by two- to three-fold. (B) </w:t>
      </w:r>
      <w:r w:rsidR="00645F30">
        <w:t>The number of clusters (y-axis) with a given number of accessions categorized as young (x-axis).</w:t>
      </w:r>
    </w:p>
    <w:sectPr w:rsidR="00BA2E81" w:rsidRPr="00BA2E81">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endel, Jonathan F [EEOBS]" w:date="2018-02-28T14:20:00Z" w:initials="WJF[">
    <w:p w14:paraId="6BF30232" w14:textId="0F58BD04" w:rsidR="006424A2" w:rsidRDefault="006424A2">
      <w:pPr>
        <w:pStyle w:val="CommentText"/>
      </w:pPr>
      <w:r>
        <w:rPr>
          <w:rStyle w:val="CommentReference"/>
        </w:rPr>
        <w:annotationRef/>
      </w:r>
      <w:r>
        <w:t>Added this</w:t>
      </w:r>
      <w:proofErr w:type="gramStart"/>
      <w:r>
        <w:t xml:space="preserve">.  </w:t>
      </w:r>
      <w:proofErr w:type="gramEnd"/>
      <w:r>
        <w:t xml:space="preserve">I also wish to ask about the introgressed genes that are shared between Jalisco and Colima, vs. the unique ones.  Noting 87 more genes in Colima than in Jalisco, one wishes to know whether the other 4,721 are shared.  If so, these 87 become candidates for introgressed genes, whereas the 4721 become candidates for </w:t>
      </w:r>
      <w:proofErr w:type="spellStart"/>
      <w:r>
        <w:t>symplesiomorphy</w:t>
      </w:r>
      <w:proofErr w:type="spellEnd"/>
      <w:r>
        <w:t>.  AND, we can then ask where they 87 genes are and what they do.  What do you think?  If this becomes super-interesting, then we pull it out as a separate small paper.  If not, we leave it here.  These are my current thoughts.</w:t>
      </w:r>
    </w:p>
  </w:comment>
  <w:comment w:id="1" w:author="Grover, Corrinne E [EEOBS]" w:date="2018-03-02T15:21:00Z" w:initials="GCE[">
    <w:p w14:paraId="1BCFC507" w14:textId="031BBD14" w:rsidR="006424A2" w:rsidRDefault="006424A2">
      <w:pPr>
        <w:pStyle w:val="CommentText"/>
      </w:pPr>
      <w:r>
        <w:rPr>
          <w:rStyle w:val="CommentReference"/>
        </w:rPr>
        <w:annotationRef/>
      </w:r>
      <w:r>
        <w:t>The number of shared genes only represent 1542 out of each set</w:t>
      </w:r>
    </w:p>
  </w:comment>
  <w:comment w:id="2" w:author="Wendel, Jonathan F [EEOBS]" w:date="2018-02-28T11:17:00Z" w:initials="WJF[">
    <w:p w14:paraId="380BE948" w14:textId="7D685B8A" w:rsidR="006424A2" w:rsidRDefault="006424A2">
      <w:pPr>
        <w:pStyle w:val="CommentText"/>
      </w:pPr>
      <w:r>
        <w:rPr>
          <w:rStyle w:val="CommentReference"/>
        </w:rPr>
        <w:annotationRef/>
      </w:r>
      <w:r>
        <w:t xml:space="preserve">This is all good, really nifty.  A couple of comments:  (1) the divergence time estimates need to be based on some yardstick, of course, which is not mentioned here, and which is the single most problematic variable in estimating dates. That is, what is the rate of Ks that this is based on?  This is not described nor defended here.  One possible solution is to parrot the comments on this topic that I added to our GBE paper, </w:t>
      </w:r>
      <w:r w:rsidRPr="002D4448">
        <w:t xml:space="preserve">where we used a justified molecular evolutionary substitution rate.  I am interested in your thoughts on this.  (2) my second comment concerns the </w:t>
      </w:r>
      <w:r w:rsidRPr="002D4448">
        <w:rPr>
          <w:u w:color="FF0000"/>
        </w:rPr>
        <w:t>figure</w:t>
      </w:r>
      <w:r w:rsidRPr="002D4448">
        <w:t xml:space="preserve">, which is pretty, but which seems redundant with the phylogeny </w:t>
      </w:r>
      <w:r w:rsidRPr="002D4448">
        <w:rPr>
          <w:u w:color="FF0000"/>
        </w:rPr>
        <w:t>figure</w:t>
      </w:r>
      <w:proofErr w:type="gramStart"/>
      <w:r w:rsidRPr="002D4448">
        <w:t xml:space="preserve">.  </w:t>
      </w:r>
      <w:proofErr w:type="gramEnd"/>
      <w:r w:rsidRPr="002D4448">
        <w:t>Perhaps you intend to combine them anyway?  At any rate, I wonder whether it might be more intuitive to a reader to separate the scale bar into two scale bars</w:t>
      </w:r>
      <w:r>
        <w:t>, one for genome size and the other for time.  Just a musing, not sure which is best…</w:t>
      </w:r>
    </w:p>
  </w:comment>
  <w:comment w:id="3" w:author="Grover, Corrinne E [EEOBS]" w:date="2018-03-02T15:25:00Z" w:initials="GCE[">
    <w:p w14:paraId="4EDF8FA2" w14:textId="7F0B3419" w:rsidR="006424A2" w:rsidRDefault="006424A2">
      <w:pPr>
        <w:pStyle w:val="CommentText"/>
      </w:pPr>
      <w:r>
        <w:rPr>
          <w:rStyle w:val="CommentReference"/>
        </w:rPr>
        <w:annotationRef/>
      </w:r>
      <w:r>
        <w:t>Comment 1: added that we did this as per Grover 2018</w:t>
      </w:r>
    </w:p>
    <w:p w14:paraId="6BDAA4A1" w14:textId="74C192C1" w:rsidR="006424A2" w:rsidRDefault="006424A2">
      <w:pPr>
        <w:pStyle w:val="CommentText"/>
      </w:pPr>
      <w:r>
        <w:t>Comment 2: used this figure instead. I think that was my intention all along, but my brain forgot</w:t>
      </w:r>
    </w:p>
    <w:p w14:paraId="4127F57E" w14:textId="77777777" w:rsidR="006424A2" w:rsidRDefault="006424A2">
      <w:pPr>
        <w:pStyle w:val="CommentText"/>
      </w:pPr>
    </w:p>
  </w:comment>
  <w:comment w:id="4" w:author="Wendel, Jonathan F [EEOBS]" w:date="2018-02-28T14:29:00Z" w:initials="WJF[">
    <w:p w14:paraId="0554689E" w14:textId="64CFC398" w:rsidR="006424A2" w:rsidRDefault="006424A2">
      <w:pPr>
        <w:pStyle w:val="CommentText"/>
      </w:pPr>
      <w:r>
        <w:rPr>
          <w:rStyle w:val="CommentReference"/>
        </w:rPr>
        <w:annotationRef/>
      </w:r>
      <w:r>
        <w:t>Cool; what is the actual statistical test?  Not sure exactly how this is done nor what it means.</w:t>
      </w:r>
    </w:p>
  </w:comment>
  <w:comment w:id="5" w:author="Grover, Corrinne E [EEOBS]" w:date="2018-03-02T16:04:00Z" w:initials="GCE[">
    <w:p w14:paraId="06CA4C8D" w14:textId="53DC5E6A" w:rsidR="006424A2" w:rsidRDefault="006424A2">
      <w:pPr>
        <w:pStyle w:val="CommentText"/>
      </w:pPr>
      <w:r>
        <w:rPr>
          <w:rStyle w:val="CommentReference"/>
        </w:rPr>
        <w:annotationRef/>
      </w:r>
      <w:hyperlink r:id="rId1" w:history="1">
        <w:r w:rsidRPr="00E76266">
          <w:rPr>
            <w:rStyle w:val="Hyperlink"/>
          </w:rPr>
          <w:t>https://en.wikipedia.org/wiki/Multivariate_t-distribution</w:t>
        </w:r>
      </w:hyperlink>
    </w:p>
    <w:p w14:paraId="20B6748C" w14:textId="16E5B6FD" w:rsidR="006424A2" w:rsidRDefault="00645F30">
      <w:pPr>
        <w:pStyle w:val="CommentText"/>
      </w:pPr>
      <w:hyperlink r:id="rId2" w:history="1">
        <w:r w:rsidR="006424A2" w:rsidRPr="00E76266">
          <w:rPr>
            <w:rStyle w:val="Hyperlink"/>
          </w:rPr>
          <w:t>http://ggplot2.tidyverse.org/reference/stat_ellipse.html</w:t>
        </w:r>
      </w:hyperlink>
    </w:p>
    <w:p w14:paraId="05A9B94B" w14:textId="7B770FB0" w:rsidR="006424A2" w:rsidRDefault="00645F30">
      <w:pPr>
        <w:pStyle w:val="CommentText"/>
      </w:pPr>
      <w:hyperlink r:id="rId3" w:history="1">
        <w:r w:rsidR="006424A2" w:rsidRPr="00E76266">
          <w:rPr>
            <w:rStyle w:val="Hyperlink"/>
          </w:rPr>
          <w:t>https://www.statlect.com/probability-distributions/multivariate-student-t-distribution</w:t>
        </w:r>
      </w:hyperlink>
    </w:p>
    <w:p w14:paraId="201CECA7" w14:textId="77777777" w:rsidR="006424A2" w:rsidRDefault="006424A2">
      <w:pPr>
        <w:pStyle w:val="CommentText"/>
      </w:pPr>
    </w:p>
    <w:p w14:paraId="0B3EA814" w14:textId="77777777" w:rsidR="006424A2" w:rsidRDefault="006424A2">
      <w:pPr>
        <w:pStyle w:val="CommentText"/>
      </w:pPr>
    </w:p>
  </w:comment>
  <w:comment w:id="6" w:author="Wendel, Jonathan F [EEOBS]" w:date="2018-02-28T14:37:00Z" w:initials="WJF[">
    <w:p w14:paraId="11D27562" w14:textId="4B525BD5" w:rsidR="006424A2" w:rsidRDefault="006424A2">
      <w:pPr>
        <w:pStyle w:val="CommentText"/>
      </w:pPr>
      <w:r>
        <w:rPr>
          <w:rStyle w:val="CommentReference"/>
        </w:rPr>
        <w:annotationRef/>
      </w:r>
      <w:r>
        <w:t>Well, this is all interesting and unexpected.  And I know you agree that it requires reconciliation.  I guess we need to talk about this, because I don’t have a great explanation.  That is, unless the analysis somehow has precluded clustering of repeats that were unique to D6 (e.g., if reference guided only…).  I can kind of explain the ITS and rDNA results in that they can reflect just a few SNPs, but not the dot-plot results from Andy!  So yes, let’s talk.</w:t>
      </w:r>
    </w:p>
  </w:comment>
  <w:comment w:id="7" w:author="Wendel, Jonathan F [EEOBS]" w:date="2018-02-28T14:42:00Z" w:initials="WJF[">
    <w:p w14:paraId="1C0F7BF6" w14:textId="3EE7F342" w:rsidR="006424A2" w:rsidRPr="00D101F0" w:rsidRDefault="006424A2">
      <w:pPr>
        <w:pStyle w:val="CommentText"/>
      </w:pPr>
      <w:r w:rsidRPr="00D101F0">
        <w:rPr>
          <w:rStyle w:val="CommentReference"/>
        </w:rPr>
        <w:annotationRef/>
      </w:r>
      <w:r w:rsidRPr="00D101F0">
        <w:t xml:space="preserve">I don’t see the data or </w:t>
      </w:r>
      <w:r w:rsidRPr="00D101F0">
        <w:rPr>
          <w:u w:color="FF0000"/>
        </w:rPr>
        <w:t>figure</w:t>
      </w:r>
      <w:r w:rsidRPr="00D101F0">
        <w:t xml:space="preserve">, so I am still trying to </w:t>
      </w:r>
      <w:r w:rsidRPr="00D101F0">
        <w:rPr>
          <w:u w:color="FF0000"/>
        </w:rPr>
        <w:t>figure</w:t>
      </w:r>
      <w:r w:rsidRPr="00D101F0">
        <w:t xml:space="preserve"> out your intended meaning.  Are you suggesting differential gypsy proliferation among D5 accessions?  This would be extraordinary, so I am thinking that I don’t understand your meaning…</w:t>
      </w:r>
    </w:p>
  </w:comment>
  <w:comment w:id="8" w:author="Grover, Corrinne E [EEOBS]" w:date="2018-03-03T11:48:00Z" w:initials="GCE[">
    <w:p w14:paraId="3720073B" w14:textId="5D4E5E7C" w:rsidR="006424A2" w:rsidRDefault="006424A2">
      <w:pPr>
        <w:pStyle w:val="CommentText"/>
      </w:pPr>
      <w:r>
        <w:rPr>
          <w:rStyle w:val="CommentReference"/>
        </w:rPr>
        <w:annotationRef/>
      </w:r>
      <w:r>
        <w:t>Yes, differential amplification. Perhaps this accession was more stressed somewhere in its recent history?</w:t>
      </w:r>
    </w:p>
  </w:comment>
  <w:comment w:id="9" w:author="Wendel, Jonathan F [EEOBS]" w:date="2018-02-28T16:50:00Z" w:initials="WJF[">
    <w:p w14:paraId="16774A5B" w14:textId="70158DDD" w:rsidR="006424A2" w:rsidRDefault="006424A2">
      <w:pPr>
        <w:pStyle w:val="CommentText"/>
      </w:pPr>
      <w:r>
        <w:rPr>
          <w:rStyle w:val="CommentReference"/>
        </w:rPr>
        <w:annotationRef/>
      </w:r>
      <w:r>
        <w:t>Why</w:t>
      </w:r>
      <w:proofErr w:type="gramStart"/>
      <w:r>
        <w:t xml:space="preserve">?  </w:t>
      </w:r>
      <w:proofErr w:type="gramEnd"/>
      <w:r>
        <w:t>And secondly, notice how this result sort of but not really contradicts the subgenus-wide inference of genome size growth, as noted above.</w:t>
      </w:r>
    </w:p>
  </w:comment>
  <w:comment w:id="10" w:author="Grover, Corrinne E [EEOBS]" w:date="2018-03-03T12:17:00Z" w:initials="GCE[">
    <w:p w14:paraId="44D3424C" w14:textId="6EBC5CB1" w:rsidR="006424A2" w:rsidRDefault="006424A2">
      <w:pPr>
        <w:pStyle w:val="CommentText"/>
      </w:pPr>
      <w:r>
        <w:rPr>
          <w:rStyle w:val="CommentReference"/>
        </w:rPr>
        <w:annotationRef/>
      </w:r>
      <w:r>
        <w:t>This is loss in genes. IMO it is easier to lose genes than gain them, but maybe there isn’t good justification there</w:t>
      </w:r>
    </w:p>
  </w:comment>
  <w:comment w:id="11" w:author="Wendel, Jonathan F [EEOBS]" w:date="2018-02-28T16:51:00Z" w:initials="WJF[">
    <w:p w14:paraId="6BB8DD70" w14:textId="37E65511" w:rsidR="006424A2" w:rsidRDefault="006424A2">
      <w:pPr>
        <w:pStyle w:val="CommentText"/>
      </w:pPr>
      <w:r>
        <w:rPr>
          <w:rStyle w:val="CommentReference"/>
        </w:rPr>
        <w:annotationRef/>
      </w:r>
      <w:r>
        <w:t>I don’t understand why this standardization is justified – this section is about rates of gene loss and gain, not rates of substitutions.  Can you rationalize any connection?</w:t>
      </w:r>
    </w:p>
  </w:comment>
  <w:comment w:id="12" w:author="Grover, Corrinne E [EEOBS]" w:date="2018-03-03T12:18:00Z" w:initials="GCE[">
    <w:p w14:paraId="1E52BEE5" w14:textId="6212D5BE" w:rsidR="006424A2" w:rsidRDefault="006424A2">
      <w:pPr>
        <w:pStyle w:val="CommentText"/>
      </w:pPr>
      <w:r>
        <w:rPr>
          <w:rStyle w:val="CommentReference"/>
        </w:rPr>
        <w:annotationRef/>
      </w:r>
      <w:r>
        <w:t>This gives a time perspective. I could also standardize by time. The branch leading to D3d, for example, is a heck of a lot shorter than D6.</w:t>
      </w:r>
    </w:p>
  </w:comment>
  <w:comment w:id="13" w:author="Wendel, Jonathan F [EEOBS]" w:date="2018-02-28T16:54:00Z" w:initials="WJF[">
    <w:p w14:paraId="2699151E" w14:textId="0A23B300" w:rsidR="006424A2" w:rsidRDefault="006424A2">
      <w:pPr>
        <w:pStyle w:val="CommentText"/>
      </w:pPr>
      <w:r>
        <w:rPr>
          <w:rStyle w:val="CommentReference"/>
        </w:rPr>
        <w:annotationRef/>
      </w:r>
      <w:r>
        <w:t>I guess my reaction to this section is that if we include it at all, we need to describe what these influential orthogroups might be.  It is all a bit elusive otherwise.  In addition, there is my comment above about rates.  Also, what about the odd position of D3 in the gain loss plots, not mentioned at all here</w:t>
      </w:r>
      <w:proofErr w:type="gramStart"/>
      <w:r>
        <w:t>?!</w:t>
      </w:r>
      <w:proofErr w:type="gramEnd"/>
    </w:p>
  </w:comment>
  <w:comment w:id="14" w:author="Grover, Corrinne E [EEOBS]" w:date="2018-03-03T12:19:00Z" w:initials="GCE[">
    <w:p w14:paraId="035EE8DA" w14:textId="1823C374" w:rsidR="006424A2" w:rsidRDefault="006424A2">
      <w:pPr>
        <w:pStyle w:val="CommentText"/>
      </w:pPr>
      <w:r>
        <w:rPr>
          <w:rStyle w:val="CommentReference"/>
        </w:rPr>
        <w:annotationRef/>
      </w:r>
      <w:r>
        <w:t xml:space="preserve">It is hard to tell what these orthogroups are, </w:t>
      </w:r>
      <w:proofErr w:type="spellStart"/>
      <w:r>
        <w:t>tbh</w:t>
      </w:r>
      <w:proofErr w:type="spellEnd"/>
      <w:r>
        <w:t>. We can take out the largest families and rerun, but that is both time-consuming and biased removal of data.  My thoughts here are that we should keep the CNV section because it is a good idea for people to consider CNV variation as an evolutionary characteristic, but make sure to put in caveats and suggest this is a crude estimate given that the methodology is underdeveloped.</w:t>
      </w:r>
    </w:p>
  </w:comment>
  <w:comment w:id="15" w:author="Wendel, Jonathan F [EEOBS]" w:date="2018-02-28T10:20:00Z" w:initials="WJF[">
    <w:p w14:paraId="41990B1B" w14:textId="3E4D2FB3" w:rsidR="006424A2" w:rsidRDefault="006424A2">
      <w:pPr>
        <w:pStyle w:val="CommentText"/>
      </w:pPr>
      <w:r w:rsidRPr="006C28B6">
        <w:rPr>
          <w:rStyle w:val="CommentReference"/>
          <w:rFonts w:ascii="Times New Roman" w:hAnsi="Times New Roman" w:cs="Times New Roman"/>
          <w:sz w:val="22"/>
          <w:szCs w:val="22"/>
        </w:rPr>
        <w:annotationRef/>
      </w:r>
      <w:r>
        <w:t>Just a few edits now, more after you (and other authors, it appears) have finished the methods write-up…</w:t>
      </w:r>
    </w:p>
  </w:comment>
  <w:comment w:id="16" w:author="Grover, Corrinne E [EEOBS]" w:date="2018-03-01T15:01:00Z" w:initials="GCE[">
    <w:p w14:paraId="53BDDF8C" w14:textId="02AAA172" w:rsidR="006424A2" w:rsidRDefault="006424A2">
      <w:pPr>
        <w:pStyle w:val="CommentText"/>
      </w:pPr>
      <w:r>
        <w:rPr>
          <w:rStyle w:val="CommentReference"/>
        </w:rPr>
        <w:annotationRef/>
      </w:r>
      <w:r>
        <w:t>Justin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BF30232" w15:done="0"/>
  <w15:commentEx w15:paraId="1BCFC507" w15:paraIdParent="6BF30232" w15:done="0"/>
  <w15:commentEx w15:paraId="380BE948" w15:done="0"/>
  <w15:commentEx w15:paraId="4127F57E" w15:paraIdParent="380BE948" w15:done="0"/>
  <w15:commentEx w15:paraId="0554689E" w15:done="0"/>
  <w15:commentEx w15:paraId="0B3EA814" w15:paraIdParent="0554689E" w15:done="0"/>
  <w15:commentEx w15:paraId="11D27562" w15:done="0"/>
  <w15:commentEx w15:paraId="1C0F7BF6" w15:done="0"/>
  <w15:commentEx w15:paraId="3720073B" w15:paraIdParent="1C0F7BF6" w15:done="0"/>
  <w15:commentEx w15:paraId="16774A5B" w15:done="0"/>
  <w15:commentEx w15:paraId="44D3424C" w15:paraIdParent="16774A5B" w15:done="0"/>
  <w15:commentEx w15:paraId="6BB8DD70" w15:done="0"/>
  <w15:commentEx w15:paraId="1E52BEE5" w15:paraIdParent="6BB8DD70" w15:done="0"/>
  <w15:commentEx w15:paraId="2699151E" w15:done="0"/>
  <w15:commentEx w15:paraId="035EE8DA" w15:paraIdParent="2699151E" w15:done="0"/>
  <w15:commentEx w15:paraId="41990B1B" w15:done="0"/>
  <w15:commentEx w15:paraId="53BDDF8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 PL UMing HK">
    <w:altName w:val="Times New Roman"/>
    <w:panose1 w:val="00000000000000000000"/>
    <w:charset w:val="00"/>
    <w:family w:val="roman"/>
    <w:notTrueType/>
    <w:pitch w:val="default"/>
  </w:font>
  <w:font w:name="Segoe UI">
    <w:altName w:val="Courier New"/>
    <w:panose1 w:val="020B0502040204020203"/>
    <w:charset w:val="00"/>
    <w:family w:val="swiss"/>
    <w:pitch w:val="variable"/>
    <w:sig w:usb0="E4002EFF" w:usb1="C000E47F" w:usb2="00000009" w:usb3="00000000" w:csb0="000001FF" w:csb1="00000000"/>
  </w:font>
  <w:font w:name="Liberation Sans">
    <w:altName w:val="Arial"/>
    <w:charset w:val="80"/>
    <w:family w:val="swiss"/>
    <w:pitch w:val="variable"/>
  </w:font>
  <w:font w:name="Lohit Devanagari">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endel, Jonathan F [EEOBS]">
    <w15:presenceInfo w15:providerId="AD" w15:userId="S-1-5-21-1659004503-1450960922-1606980848-77910"/>
  </w15:person>
  <w15:person w15:author="Grover, Corrinne E [EEOBS]">
    <w15:presenceInfo w15:providerId="AD" w15:userId="S-1-5-21-1659004503-1450960922-1606980848-728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4A9"/>
    <w:rsid w:val="00014E9C"/>
    <w:rsid w:val="000309F8"/>
    <w:rsid w:val="00051770"/>
    <w:rsid w:val="0005549F"/>
    <w:rsid w:val="00064565"/>
    <w:rsid w:val="0007200B"/>
    <w:rsid w:val="000743AE"/>
    <w:rsid w:val="00080965"/>
    <w:rsid w:val="000B7E54"/>
    <w:rsid w:val="000C1EE9"/>
    <w:rsid w:val="000E244C"/>
    <w:rsid w:val="000F02EE"/>
    <w:rsid w:val="00104992"/>
    <w:rsid w:val="00105DBF"/>
    <w:rsid w:val="001175DC"/>
    <w:rsid w:val="00122A5E"/>
    <w:rsid w:val="00155C2E"/>
    <w:rsid w:val="001B0759"/>
    <w:rsid w:val="001C1CE6"/>
    <w:rsid w:val="001C29F5"/>
    <w:rsid w:val="001E1719"/>
    <w:rsid w:val="001F0DB3"/>
    <w:rsid w:val="001F1AEC"/>
    <w:rsid w:val="002627A7"/>
    <w:rsid w:val="00264EDE"/>
    <w:rsid w:val="00282921"/>
    <w:rsid w:val="002D3289"/>
    <w:rsid w:val="002D4448"/>
    <w:rsid w:val="0030488A"/>
    <w:rsid w:val="0032730D"/>
    <w:rsid w:val="00334A49"/>
    <w:rsid w:val="003838E2"/>
    <w:rsid w:val="00384E67"/>
    <w:rsid w:val="003A0A00"/>
    <w:rsid w:val="003A316B"/>
    <w:rsid w:val="003A60A9"/>
    <w:rsid w:val="003A72C6"/>
    <w:rsid w:val="003C1A92"/>
    <w:rsid w:val="003C3466"/>
    <w:rsid w:val="003F19FE"/>
    <w:rsid w:val="00411C31"/>
    <w:rsid w:val="00424B55"/>
    <w:rsid w:val="004D6FA1"/>
    <w:rsid w:val="005107C0"/>
    <w:rsid w:val="0055112F"/>
    <w:rsid w:val="0055225C"/>
    <w:rsid w:val="005550C4"/>
    <w:rsid w:val="005611EE"/>
    <w:rsid w:val="00570E0C"/>
    <w:rsid w:val="0057359F"/>
    <w:rsid w:val="00581B24"/>
    <w:rsid w:val="00583912"/>
    <w:rsid w:val="0059605A"/>
    <w:rsid w:val="005A681B"/>
    <w:rsid w:val="005B131C"/>
    <w:rsid w:val="005B703C"/>
    <w:rsid w:val="005F25BF"/>
    <w:rsid w:val="00622DEC"/>
    <w:rsid w:val="006260FB"/>
    <w:rsid w:val="0062704D"/>
    <w:rsid w:val="00627199"/>
    <w:rsid w:val="00634F5C"/>
    <w:rsid w:val="006424A2"/>
    <w:rsid w:val="00645F30"/>
    <w:rsid w:val="006A11E5"/>
    <w:rsid w:val="006C0A1E"/>
    <w:rsid w:val="006C1F11"/>
    <w:rsid w:val="006C28B6"/>
    <w:rsid w:val="006C380E"/>
    <w:rsid w:val="006C57C7"/>
    <w:rsid w:val="006D25B8"/>
    <w:rsid w:val="006E2CF0"/>
    <w:rsid w:val="006F0DE0"/>
    <w:rsid w:val="007077DE"/>
    <w:rsid w:val="007243AA"/>
    <w:rsid w:val="00727C5E"/>
    <w:rsid w:val="00745AC9"/>
    <w:rsid w:val="007537CA"/>
    <w:rsid w:val="00755C3A"/>
    <w:rsid w:val="00760270"/>
    <w:rsid w:val="007647A0"/>
    <w:rsid w:val="007878F5"/>
    <w:rsid w:val="007C55DF"/>
    <w:rsid w:val="007E26EC"/>
    <w:rsid w:val="007E464D"/>
    <w:rsid w:val="007E61DE"/>
    <w:rsid w:val="007F44B2"/>
    <w:rsid w:val="00806B4E"/>
    <w:rsid w:val="00863A50"/>
    <w:rsid w:val="00866673"/>
    <w:rsid w:val="008D24A9"/>
    <w:rsid w:val="008E5B20"/>
    <w:rsid w:val="008F5432"/>
    <w:rsid w:val="00905E9F"/>
    <w:rsid w:val="009206F6"/>
    <w:rsid w:val="0094199B"/>
    <w:rsid w:val="00950C33"/>
    <w:rsid w:val="0096239C"/>
    <w:rsid w:val="00980585"/>
    <w:rsid w:val="009807B7"/>
    <w:rsid w:val="00980990"/>
    <w:rsid w:val="00994E2C"/>
    <w:rsid w:val="009A35BF"/>
    <w:rsid w:val="009B3BE7"/>
    <w:rsid w:val="009D451E"/>
    <w:rsid w:val="009E21F8"/>
    <w:rsid w:val="00A039D2"/>
    <w:rsid w:val="00A173F8"/>
    <w:rsid w:val="00A17538"/>
    <w:rsid w:val="00A459E3"/>
    <w:rsid w:val="00A46241"/>
    <w:rsid w:val="00A5666A"/>
    <w:rsid w:val="00A62783"/>
    <w:rsid w:val="00A7764C"/>
    <w:rsid w:val="00A828BA"/>
    <w:rsid w:val="00AF0E0A"/>
    <w:rsid w:val="00B05BFB"/>
    <w:rsid w:val="00B171EA"/>
    <w:rsid w:val="00B231E5"/>
    <w:rsid w:val="00B30F5F"/>
    <w:rsid w:val="00B66545"/>
    <w:rsid w:val="00B8183E"/>
    <w:rsid w:val="00BA2E81"/>
    <w:rsid w:val="00BB51AE"/>
    <w:rsid w:val="00BD1BB6"/>
    <w:rsid w:val="00BD6525"/>
    <w:rsid w:val="00BD752E"/>
    <w:rsid w:val="00C57F33"/>
    <w:rsid w:val="00C60EAE"/>
    <w:rsid w:val="00C61371"/>
    <w:rsid w:val="00C65023"/>
    <w:rsid w:val="00C829C8"/>
    <w:rsid w:val="00C83554"/>
    <w:rsid w:val="00CA2F6C"/>
    <w:rsid w:val="00CC1C57"/>
    <w:rsid w:val="00D042EA"/>
    <w:rsid w:val="00D101F0"/>
    <w:rsid w:val="00D228CE"/>
    <w:rsid w:val="00D26821"/>
    <w:rsid w:val="00D36B7D"/>
    <w:rsid w:val="00D47489"/>
    <w:rsid w:val="00D50FC4"/>
    <w:rsid w:val="00D51DB2"/>
    <w:rsid w:val="00D5663F"/>
    <w:rsid w:val="00D82201"/>
    <w:rsid w:val="00D85A46"/>
    <w:rsid w:val="00DA030A"/>
    <w:rsid w:val="00DA687A"/>
    <w:rsid w:val="00DD12A6"/>
    <w:rsid w:val="00DE0779"/>
    <w:rsid w:val="00DE335C"/>
    <w:rsid w:val="00E17AB6"/>
    <w:rsid w:val="00E204D6"/>
    <w:rsid w:val="00E23D82"/>
    <w:rsid w:val="00E311FB"/>
    <w:rsid w:val="00E34425"/>
    <w:rsid w:val="00E51D36"/>
    <w:rsid w:val="00E546AF"/>
    <w:rsid w:val="00E5470B"/>
    <w:rsid w:val="00E75E8B"/>
    <w:rsid w:val="00E75FA3"/>
    <w:rsid w:val="00E87AC5"/>
    <w:rsid w:val="00E9418A"/>
    <w:rsid w:val="00EA20C5"/>
    <w:rsid w:val="00EA35AA"/>
    <w:rsid w:val="00ED08B4"/>
    <w:rsid w:val="00F0510F"/>
    <w:rsid w:val="00F240FA"/>
    <w:rsid w:val="00F47454"/>
    <w:rsid w:val="00F47A3C"/>
    <w:rsid w:val="00F51ABF"/>
    <w:rsid w:val="00F933C1"/>
    <w:rsid w:val="00FD72FF"/>
    <w:rsid w:val="00FE24AF"/>
    <w:rsid w:val="00FE27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6EB3CE"/>
  <w15:docId w15:val="{D5858640-32D4-4B9B-84AC-758BD0010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56" w:lineRule="auto"/>
    </w:pPr>
    <w:rPr>
      <w:rFonts w:ascii="Calibri" w:eastAsia="AR PL UMing HK"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rPr>
  </w:style>
  <w:style w:type="character" w:customStyle="1" w:styleId="CommentSubjectChar">
    <w:name w:val="Comment Subject Char"/>
    <w:basedOn w:val="CommentTextChar"/>
    <w:rPr>
      <w:b/>
      <w:bCs/>
      <w:sz w:val="20"/>
      <w:szCs w:val="20"/>
    </w:rPr>
  </w:style>
  <w:style w:type="character" w:customStyle="1" w:styleId="BalloonTextChar">
    <w:name w:val="Balloon Text Char"/>
    <w:basedOn w:val="DefaultParagraphFont"/>
    <w:rPr>
      <w:rFonts w:ascii="Segoe UI" w:hAnsi="Segoe UI" w:cs="Segoe UI"/>
      <w:sz w:val="18"/>
      <w:szCs w:val="18"/>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InternetLink">
    <w:name w:val="Internet Link"/>
    <w:basedOn w:val="DefaultParagraphFont"/>
    <w:rPr>
      <w:color w:val="0000FF"/>
      <w:u w:val="single"/>
    </w:rPr>
  </w:style>
  <w:style w:type="paragraph" w:customStyle="1" w:styleId="Heading">
    <w:name w:val="Heading"/>
    <w:basedOn w:val="Normal"/>
    <w:next w:val="TextBody"/>
    <w:pPr>
      <w:keepNext/>
      <w:spacing w:before="240" w:after="120"/>
    </w:pPr>
    <w:rPr>
      <w:rFonts w:ascii="Liberation Sans" w:hAnsi="Liberation Sans" w:cs="Lohit Devanagari"/>
      <w:sz w:val="28"/>
      <w:szCs w:val="28"/>
    </w:rPr>
  </w:style>
  <w:style w:type="paragraph" w:customStyle="1" w:styleId="TextBody">
    <w:name w:val="Text Body"/>
    <w:basedOn w:val="Normal"/>
    <w:pPr>
      <w:spacing w:after="120"/>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CommentText">
    <w:name w:val="annotation text"/>
    <w:basedOn w:val="Normal"/>
    <w:pPr>
      <w:spacing w:line="100" w:lineRule="atLeast"/>
    </w:pPr>
    <w:rPr>
      <w:sz w:val="20"/>
      <w:szCs w:val="20"/>
    </w:rPr>
  </w:style>
  <w:style w:type="paragraph" w:styleId="CommentSubject">
    <w:name w:val="annotation subject"/>
    <w:basedOn w:val="CommentText"/>
    <w:rPr>
      <w:b/>
      <w:bCs/>
    </w:rPr>
  </w:style>
  <w:style w:type="paragraph" w:styleId="BalloonText">
    <w:name w:val="Balloon Text"/>
    <w:basedOn w:val="Normal"/>
    <w:pPr>
      <w:spacing w:after="0" w:line="100" w:lineRule="atLeast"/>
    </w:pPr>
    <w:rPr>
      <w:rFonts w:ascii="Segoe UI" w:hAnsi="Segoe UI" w:cs="Segoe UI"/>
      <w:sz w:val="18"/>
      <w:szCs w:val="18"/>
    </w:rPr>
  </w:style>
  <w:style w:type="paragraph" w:styleId="Header">
    <w:name w:val="header"/>
    <w:basedOn w:val="Normal"/>
    <w:pPr>
      <w:tabs>
        <w:tab w:val="center" w:pos="4680"/>
        <w:tab w:val="right" w:pos="9360"/>
      </w:tabs>
      <w:spacing w:after="0" w:line="100" w:lineRule="atLeast"/>
    </w:pPr>
  </w:style>
  <w:style w:type="paragraph" w:styleId="Footer">
    <w:name w:val="footer"/>
    <w:basedOn w:val="Normal"/>
    <w:pPr>
      <w:tabs>
        <w:tab w:val="center" w:pos="4680"/>
        <w:tab w:val="right" w:pos="9360"/>
      </w:tabs>
      <w:spacing w:after="0" w:line="100" w:lineRule="atLeast"/>
    </w:pPr>
  </w:style>
  <w:style w:type="paragraph" w:styleId="NormalWeb">
    <w:name w:val="Normal (Web)"/>
    <w:basedOn w:val="Normal"/>
    <w:pPr>
      <w:spacing w:before="28" w:after="28" w:line="100" w:lineRule="atLeast"/>
    </w:pPr>
    <w:rPr>
      <w:rFonts w:ascii="Times New Roman" w:eastAsia="Times New Roman" w:hAnsi="Times New Roman" w:cs="Times New Roman"/>
      <w:sz w:val="24"/>
      <w:szCs w:val="24"/>
    </w:rPr>
  </w:style>
  <w:style w:type="paragraph" w:styleId="Revision">
    <w:name w:val="Revision"/>
    <w:hidden/>
    <w:uiPriority w:val="99"/>
    <w:semiHidden/>
    <w:rsid w:val="00264EDE"/>
    <w:pPr>
      <w:spacing w:after="0" w:line="240" w:lineRule="auto"/>
    </w:pPr>
    <w:rPr>
      <w:rFonts w:ascii="Calibri" w:eastAsia="AR PL UMing HK" w:hAnsi="Calibri" w:cs="Calibri"/>
    </w:rPr>
  </w:style>
  <w:style w:type="paragraph" w:customStyle="1" w:styleId="EndNoteBibliography">
    <w:name w:val="EndNote Bibliography"/>
    <w:basedOn w:val="Normal"/>
    <w:rsid w:val="006C28B6"/>
    <w:pPr>
      <w:widowControl w:val="0"/>
      <w:suppressAutoHyphens w:val="0"/>
      <w:spacing w:after="0" w:line="240" w:lineRule="auto"/>
      <w:jc w:val="both"/>
    </w:pPr>
    <w:rPr>
      <w:rFonts w:ascii="DengXian" w:eastAsia="DengXian" w:hAnsi="DengXian" w:cstheme="minorBidi"/>
      <w:kern w:val="2"/>
      <w:sz w:val="24"/>
      <w:szCs w:val="24"/>
      <w:lang w:eastAsia="zh-CN"/>
    </w:rPr>
  </w:style>
  <w:style w:type="character" w:styleId="Hyperlink">
    <w:name w:val="Hyperlink"/>
    <w:basedOn w:val="DefaultParagraphFont"/>
    <w:uiPriority w:val="99"/>
    <w:unhideWhenUsed/>
    <w:rsid w:val="002D44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comments.xml.rels><?xml version="1.0" encoding="UTF-8" standalone="yes"?>
<Relationships xmlns="http://schemas.openxmlformats.org/package/2006/relationships"><Relationship Id="rId3" Type="http://schemas.openxmlformats.org/officeDocument/2006/relationships/hyperlink" Target="https://www.statlect.com/probability-distributions/multivariate-student-t-distribution" TargetMode="External"/><Relationship Id="rId2" Type="http://schemas.openxmlformats.org/officeDocument/2006/relationships/hyperlink" Target="http://ggplot2.tidyverse.org/reference/stat_ellipse.html" TargetMode="External"/><Relationship Id="rId1" Type="http://schemas.openxmlformats.org/officeDocument/2006/relationships/hyperlink" Target="https://en.wikipedia.org/wiki/Multivariate_t-distribution"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ncbi.nlm.nih.gov/nuccore/AF060640.1?report=fasta" TargetMode="External"/><Relationship Id="rId3" Type="http://schemas.openxmlformats.org/officeDocument/2006/relationships/settings" Target="settings.xml"/><Relationship Id="rId7" Type="http://schemas.openxmlformats.org/officeDocument/2006/relationships/hyperlink" Target="https://www.ncbi.nlm.nih.gov/nuccore/AF060640.1?report=fas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IGBB/D_Cottons_US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4114C-6334-4814-8817-255744803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60268</TotalTime>
  <Pages>13</Pages>
  <Words>82510</Words>
  <Characters>470309</Characters>
  <Application>Microsoft Office Word</Application>
  <DocSecurity>0</DocSecurity>
  <Lines>3919</Lines>
  <Paragraphs>1103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Grover, Corrinne E [EEOBS]</dc:creator>
  <cp:lastModifiedBy>Grover, Corrinne E [EEOBS]</cp:lastModifiedBy>
  <cp:revision>44</cp:revision>
  <dcterms:created xsi:type="dcterms:W3CDTF">2018-03-01T19:58:00Z</dcterms:created>
  <dcterms:modified xsi:type="dcterms:W3CDTF">2018-05-07T19:49:00Z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http://www.zotero.org/styles/bmc-biology</vt:lpwstr>
  </property>
  <property fmtid="{D5CDD505-2E9C-101B-9397-08002B2CF9AE}" pid="9" name="Mendeley Recent Style Name 3_1">
    <vt:lpwstr>BMC Biology</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af827f35-b6bc-3351-b233-ea9fcfac1fb5</vt:lpwstr>
  </property>
  <property fmtid="{D5CDD505-2E9C-101B-9397-08002B2CF9AE}" pid="24" name="Mendeley Citation Style_1">
    <vt:lpwstr>http://www.zotero.org/styles/bmc-biology</vt:lpwstr>
  </property>
</Properties>
</file>